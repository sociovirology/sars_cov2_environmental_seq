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6003" w14:textId="766B2C3E" w:rsidR="002B4A0E" w:rsidRPr="002B4A0E" w:rsidRDefault="002B4A0E" w:rsidP="002B4A0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</w:pPr>
      <w:r w:rsidRPr="002B4A0E"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t>nCoV-2019 sequencing protocol</w:t>
      </w:r>
      <w:r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*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Adapted </w:t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from </w:t>
      </w:r>
      <w:hyperlink r:id="rId6" w:history="1">
        <w:r w:rsidRPr="002B4A0E">
          <w:rPr>
            <w:rStyle w:val="Hyperlink"/>
            <w:rFonts w:ascii="Arial" w:eastAsia="Times New Roman" w:hAnsi="Arial" w:cs="Arial"/>
            <w:b/>
            <w:bCs/>
            <w:kern w:val="36"/>
            <w:sz w:val="20"/>
            <w:szCs w:val="20"/>
          </w:rPr>
          <w:t>Josh Quick</w:t>
        </w:r>
      </w:hyperlink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 (University of Birmingham) 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for Diaz-Munoz Lab</w:t>
      </w:r>
    </w:p>
    <w:p w14:paraId="5EEF22C2" w14:textId="4A156A04" w:rsidR="002B4A0E" w:rsidRPr="0085309A" w:rsidRDefault="002B4A0E">
      <w:pPr>
        <w:rPr>
          <w:rFonts w:ascii="Arial" w:hAnsi="Arial" w:cs="Arial"/>
          <w:b/>
          <w:bCs/>
          <w:sz w:val="28"/>
          <w:szCs w:val="28"/>
        </w:rPr>
      </w:pPr>
      <w:r w:rsidRPr="0085309A">
        <w:rPr>
          <w:rFonts w:ascii="Arial" w:hAnsi="Arial" w:cs="Arial"/>
          <w:b/>
          <w:bCs/>
          <w:sz w:val="28"/>
          <w:szCs w:val="28"/>
        </w:rPr>
        <w:t>MATERIALS:</w:t>
      </w:r>
    </w:p>
    <w:p w14:paraId="0E194C04" w14:textId="3D835C45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Primers 25nm, desalted, ideally </w:t>
      </w:r>
      <w:proofErr w:type="spellStart"/>
      <w:r w:rsidRPr="0085309A">
        <w:rPr>
          <w:rFonts w:ascii="Arial" w:hAnsi="Arial" w:cs="Arial"/>
          <w:color w:val="000000"/>
        </w:rPr>
        <w:t>LabReady</w:t>
      </w:r>
      <w:proofErr w:type="spellEnd"/>
      <w:r w:rsidRPr="0085309A">
        <w:rPr>
          <w:rFonts w:ascii="Arial" w:hAnsi="Arial" w:cs="Arial"/>
          <w:color w:val="000000"/>
        </w:rPr>
        <w:t xml:space="preserve"> form</w:t>
      </w:r>
      <w:r w:rsidR="003C59D9">
        <w:rPr>
          <w:rFonts w:ascii="Arial" w:hAnsi="Arial" w:cs="Arial"/>
          <w:color w:val="000000"/>
        </w:rPr>
        <w:t>u</w:t>
      </w:r>
      <w:r w:rsidR="006D502D">
        <w:rPr>
          <w:rFonts w:ascii="Arial" w:hAnsi="Arial" w:cs="Arial"/>
          <w:color w:val="000000"/>
        </w:rPr>
        <w:t>l</w:t>
      </w:r>
      <w:r w:rsidRPr="0085309A">
        <w:rPr>
          <w:rFonts w:ascii="Arial" w:hAnsi="Arial" w:cs="Arial"/>
          <w:color w:val="000000"/>
        </w:rPr>
        <w:t xml:space="preserve">ation from </w:t>
      </w:r>
      <w:r w:rsidRPr="00A0005E">
        <w:rPr>
          <w:rFonts w:ascii="Arial" w:hAnsi="Arial" w:cs="Arial"/>
          <w:b/>
          <w:bCs/>
          <w:i/>
          <w:iCs/>
          <w:color w:val="000000"/>
        </w:rPr>
        <w:t>IDT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r w:rsidRPr="00EA139C">
        <w:rPr>
          <w:rFonts w:ascii="Arial" w:hAnsi="Arial" w:cs="Arial"/>
          <w:b/>
          <w:bCs/>
          <w:i/>
          <w:iCs/>
        </w:rPr>
        <w:t>nCoV-2019/</w:t>
      </w:r>
      <w:hyperlink r:id="rId7" w:history="1">
        <w:r w:rsidR="00066D2C" w:rsidRPr="00EA139C">
          <w:rPr>
            <w:rStyle w:val="Hyperlink"/>
            <w:rFonts w:ascii="Arial" w:hAnsi="Arial" w:cs="Arial"/>
            <w:b/>
            <w:bCs/>
            <w:i/>
            <w:iCs/>
          </w:rPr>
          <w:t>V3</w:t>
        </w:r>
      </w:hyperlink>
    </w:p>
    <w:p w14:paraId="48576D5E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Extraction kits; </w:t>
      </w:r>
      <w:proofErr w:type="spellStart"/>
      <w:r w:rsidRPr="0085309A">
        <w:rPr>
          <w:rFonts w:ascii="Arial" w:hAnsi="Arial" w:cs="Arial"/>
          <w:color w:val="000000"/>
        </w:rPr>
        <w:t>Zymo</w:t>
      </w:r>
      <w:proofErr w:type="spellEnd"/>
      <w:r w:rsidRPr="0085309A">
        <w:rPr>
          <w:rFonts w:ascii="Arial" w:hAnsi="Arial" w:cs="Arial"/>
          <w:color w:val="000000"/>
        </w:rPr>
        <w:t xml:space="preserve"> Quick-RNA Viral Kit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</w:rPr>
        <w:t>Zymo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</w:rPr>
        <w:t xml:space="preserve"> R1034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  <w:r w:rsidRPr="0085309A">
        <w:rPr>
          <w:rFonts w:ascii="Arial" w:hAnsi="Arial" w:cs="Arial"/>
          <w:b/>
          <w:bCs/>
          <w:color w:val="000000"/>
        </w:rPr>
        <w:t>or</w:t>
      </w:r>
    </w:p>
    <w:p w14:paraId="09D7CFA1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  <w:lang w:val="es-ES"/>
        </w:rPr>
        <w:t>QIAamp</w:t>
      </w:r>
      <w:proofErr w:type="spellEnd"/>
      <w:r w:rsidRPr="0085309A">
        <w:rPr>
          <w:rFonts w:ascii="Arial" w:hAnsi="Arial" w:cs="Arial"/>
          <w:color w:val="000000"/>
          <w:lang w:val="es-ES"/>
        </w:rPr>
        <w:t xml:space="preserve"> Viral RNA Mini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>Qiagen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 xml:space="preserve"> 52904</w:t>
      </w:r>
    </w:p>
    <w:p w14:paraId="0CB713BC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</w:rPr>
        <w:t>SuperScript</w:t>
      </w:r>
      <w:proofErr w:type="spellEnd"/>
      <w:r w:rsidRPr="0085309A">
        <w:rPr>
          <w:rFonts w:ascii="Arial" w:hAnsi="Arial" w:cs="Arial"/>
          <w:color w:val="000000"/>
        </w:rPr>
        <w:t xml:space="preserve"> IV (50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18090050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</w:p>
    <w:p w14:paraId="66D9D4F9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dNTP mix (10 mM each)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R0192</w:t>
      </w:r>
    </w:p>
    <w:p w14:paraId="1099BF72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Random Hexamers (50 µM)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N8080127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233E6BC4" w14:textId="77777777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RNase OUT (125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10777019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FAC3214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bCs/>
          <w:color w:val="000000"/>
        </w:rPr>
      </w:pPr>
      <w:r w:rsidRPr="0085309A">
        <w:rPr>
          <w:rFonts w:ascii="Arial" w:hAnsi="Arial" w:cs="Arial"/>
          <w:color w:val="000000"/>
        </w:rPr>
        <w:t xml:space="preserve">Q5 Hot Start HF Polymerase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M0493S</w:t>
      </w:r>
      <w:r w:rsidRPr="00A0005E">
        <w:rPr>
          <w:rStyle w:val="apple-converted-space"/>
          <w:rFonts w:ascii="Arial" w:hAnsi="Arial" w:cs="Arial"/>
          <w:b/>
          <w:bCs/>
          <w:color w:val="000000"/>
        </w:rPr>
        <w:t> </w:t>
      </w:r>
    </w:p>
    <w:p w14:paraId="162EBD9D" w14:textId="50E2DCB8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tra</w:t>
      </w:r>
      <w:proofErr w:type="spellEnd"/>
      <w:r w:rsidRPr="0085309A">
        <w:rPr>
          <w:rFonts w:ascii="Arial" w:hAnsi="Arial" w:cs="Arial"/>
          <w:color w:val="000000"/>
        </w:rPr>
        <w:t xml:space="preserve"> II End-prep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E7546S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0A4A9252" w14:textId="44510CE4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Quick Ligation Mod</w:t>
      </w:r>
      <w:r w:rsidR="00962CBA">
        <w:rPr>
          <w:rFonts w:ascii="Arial" w:hAnsi="Arial" w:cs="Arial"/>
          <w:color w:val="000000"/>
        </w:rPr>
        <w:t>u</w:t>
      </w:r>
      <w:r w:rsidR="006D502D">
        <w:rPr>
          <w:rFonts w:ascii="Arial" w:hAnsi="Arial" w:cs="Arial"/>
          <w:color w:val="000000"/>
        </w:rPr>
        <w:t>l</w:t>
      </w:r>
      <w:r w:rsidRPr="0085309A">
        <w:rPr>
          <w:rFonts w:ascii="Arial" w:hAnsi="Arial" w:cs="Arial"/>
          <w:color w:val="000000"/>
        </w:rPr>
        <w:t xml:space="preserve">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E6056S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44D1C51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1-12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EXP-NBD104</w:t>
      </w:r>
    </w:p>
    <w:p w14:paraId="68BAF848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13-24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EXP-NBD114</w:t>
      </w:r>
    </w:p>
    <w:p w14:paraId="5935BB8E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Sequencing Auxiliary Vials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EXP-AUX001</w:t>
      </w:r>
    </w:p>
    <w:p w14:paraId="3D8F3917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Short Fragment Buffer Expansion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EXP-SFB001</w:t>
      </w:r>
    </w:p>
    <w:p w14:paraId="3FEFBD13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Flow Cell Priming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EXP-FLP002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6AA5EC1B" w14:textId="5F7EA12C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R9.4.1 flow cells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FLO-MIN106</w:t>
      </w:r>
    </w:p>
    <w:p w14:paraId="17F9FCC3" w14:textId="16782B88" w:rsidR="005E0117" w:rsidRPr="0085309A" w:rsidRDefault="005E0117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Strip tubes</w:t>
      </w:r>
    </w:p>
    <w:p w14:paraId="1B9E753C" w14:textId="290449BA" w:rsidR="002B4A0E" w:rsidRPr="002B4A0E" w:rsidRDefault="002B4A0E">
      <w:pPr>
        <w:rPr>
          <w:rFonts w:ascii="Arial" w:hAnsi="Arial" w:cs="Arial"/>
        </w:rPr>
      </w:pPr>
    </w:p>
    <w:p w14:paraId="248D30A0" w14:textId="42C1A5AB" w:rsidR="002B4A0E" w:rsidRPr="002B4A0E" w:rsidRDefault="002B4A0E">
      <w:pPr>
        <w:rPr>
          <w:rFonts w:ascii="Arial" w:hAnsi="Arial" w:cs="Arial"/>
        </w:rPr>
      </w:pPr>
      <w:r w:rsidRPr="002B4A0E">
        <w:rPr>
          <w:rFonts w:ascii="Arial" w:hAnsi="Arial" w:cs="Arial"/>
          <w:b/>
          <w:bCs/>
        </w:rPr>
        <w:t>PROCEDURE:</w:t>
      </w:r>
    </w:p>
    <w:p w14:paraId="26B7C645" w14:textId="6D63A624" w:rsidR="000D49C9" w:rsidRPr="00557448" w:rsidRDefault="00FB1749" w:rsidP="005E01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57448">
        <w:rPr>
          <w:rFonts w:ascii="Arial" w:hAnsi="Arial" w:cs="Arial"/>
          <w:b/>
          <w:bCs/>
        </w:rPr>
        <w:t>cDNA preparation</w:t>
      </w:r>
      <w:r w:rsidR="00363090">
        <w:rPr>
          <w:rFonts w:ascii="Arial" w:hAnsi="Arial" w:cs="Arial"/>
          <w:b/>
          <w:bCs/>
        </w:rPr>
        <w:t xml:space="preserve"> </w:t>
      </w:r>
      <w:r w:rsidR="00363090" w:rsidRPr="00363090">
        <w:rPr>
          <w:rFonts w:ascii="Arial" w:hAnsi="Arial" w:cs="Arial"/>
          <w:b/>
          <w:bCs/>
          <w:i/>
          <w:iCs/>
        </w:rPr>
        <w:t>(</w:t>
      </w:r>
      <w:r w:rsidR="00F42F1B">
        <w:rPr>
          <w:rFonts w:ascii="Arial" w:hAnsi="Arial" w:cs="Arial"/>
          <w:b/>
          <w:bCs/>
          <w:i/>
          <w:iCs/>
        </w:rPr>
        <w:t>~</w:t>
      </w:r>
      <w:r w:rsidR="00363090" w:rsidRPr="00363090">
        <w:rPr>
          <w:rFonts w:ascii="Arial" w:hAnsi="Arial" w:cs="Arial"/>
          <w:b/>
          <w:bCs/>
          <w:i/>
          <w:iCs/>
        </w:rPr>
        <w:t>3 hours)</w:t>
      </w:r>
    </w:p>
    <w:p w14:paraId="386BB1D9" w14:textId="77777777" w:rsidR="00E141B7" w:rsidRPr="000D49C9" w:rsidRDefault="00E141B7" w:rsidP="00E141B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169297DB" w14:textId="5C949AD8" w:rsidR="00E141B7" w:rsidRPr="000D49C9" w:rsidRDefault="00E141B7" w:rsidP="00E141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Don PPE and wipe down </w:t>
      </w:r>
      <w:r w:rsidR="00B6349D">
        <w:rPr>
          <w:rFonts w:ascii="Arial" w:hAnsi="Arial" w:cs="Arial"/>
        </w:rPr>
        <w:t>biosafety cabinet</w:t>
      </w:r>
      <w:r>
        <w:rPr>
          <w:rFonts w:ascii="Arial" w:hAnsi="Arial" w:cs="Arial"/>
        </w:rPr>
        <w:t>/counters with 10% bleach</w:t>
      </w:r>
    </w:p>
    <w:p w14:paraId="10D86967" w14:textId="77777777" w:rsidR="00E141B7" w:rsidRPr="00A0005E" w:rsidRDefault="00E141B7" w:rsidP="00E141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 PCR machine to hold @ 65ºC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59505AC6" wp14:editId="7AB74D45">
            <wp:extent cx="1828800" cy="1371600"/>
            <wp:effectExtent l="0" t="0" r="0" b="0"/>
            <wp:docPr id="4" name="Picture 4" descr="A picture containing indoor, table, desk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519_2217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DA16" w14:textId="76ABE444" w:rsidR="00E141B7" w:rsidRPr="00832D10" w:rsidRDefault="00E141B7" w:rsidP="00E141B7">
      <w:pPr>
        <w:pStyle w:val="ListParagraph"/>
        <w:spacing w:before="240"/>
        <w:ind w:left="1800"/>
        <w:rPr>
          <w:rFonts w:ascii="Arial" w:hAnsi="Arial" w:cs="Arial"/>
          <w:b/>
          <w:bCs/>
        </w:rPr>
      </w:pPr>
    </w:p>
    <w:p w14:paraId="1F50C5C0" w14:textId="77777777" w:rsidR="005D0BF4" w:rsidRDefault="00E141B7" w:rsidP="005D0BF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832D10">
        <w:rPr>
          <w:rFonts w:ascii="Arial" w:hAnsi="Arial" w:cs="Arial"/>
        </w:rPr>
        <w:t>Get 1.5ml microcentrifuge (</w:t>
      </w:r>
      <w:r>
        <w:rPr>
          <w:rFonts w:ascii="Arial" w:hAnsi="Arial" w:cs="Arial"/>
        </w:rPr>
        <w:t>microcentrifuge tubes</w:t>
      </w:r>
      <w:r w:rsidRPr="00832D10">
        <w:rPr>
          <w:rFonts w:ascii="Arial" w:hAnsi="Arial" w:cs="Arial"/>
        </w:rPr>
        <w:t>) and strip tubes</w:t>
      </w:r>
      <w:r>
        <w:rPr>
          <w:rFonts w:ascii="Arial" w:hAnsi="Arial" w:cs="Arial"/>
        </w:rPr>
        <w:t xml:space="preserve"> from the small black cabinet near the hood (if not available, the</w:t>
      </w:r>
      <w:r w:rsidR="005D0BF4">
        <w:rPr>
          <w:rFonts w:ascii="Arial" w:hAnsi="Arial" w:cs="Arial"/>
        </w:rPr>
        <w:t xml:space="preserve"> main lab has in the</w:t>
      </w:r>
      <w:r>
        <w:rPr>
          <w:rFonts w:ascii="Arial" w:hAnsi="Arial" w:cs="Arial"/>
        </w:rPr>
        <w:t xml:space="preserve"> shelves above post-PCR area</w:t>
      </w:r>
      <w:r w:rsidR="005D0BF4">
        <w:rPr>
          <w:rFonts w:ascii="Arial" w:hAnsi="Arial" w:cs="Arial"/>
        </w:rPr>
        <w:t>)</w:t>
      </w:r>
    </w:p>
    <w:p w14:paraId="78BF1670" w14:textId="77777777" w:rsidR="005D0BF4" w:rsidRPr="005D0BF4" w:rsidRDefault="005D0BF4" w:rsidP="005D0BF4">
      <w:pPr>
        <w:pStyle w:val="ListParagraph"/>
        <w:rPr>
          <w:rFonts w:ascii="Arial" w:hAnsi="Arial" w:cs="Arial"/>
        </w:rPr>
      </w:pPr>
    </w:p>
    <w:p w14:paraId="0B43648A" w14:textId="469E1C3D" w:rsidR="005D0BF4" w:rsidRPr="005D0BF4" w:rsidRDefault="005D0BF4" w:rsidP="005D0BF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Get a</w:t>
      </w:r>
      <w:r w:rsidR="00B6349D">
        <w:rPr>
          <w:rFonts w:ascii="Arial" w:hAnsi="Arial" w:cs="Arial"/>
        </w:rPr>
        <w:t>n insulated cool</w:t>
      </w:r>
      <w:r>
        <w:rPr>
          <w:rFonts w:ascii="Arial" w:hAnsi="Arial" w:cs="Arial"/>
        </w:rPr>
        <w:t xml:space="preserve"> tube rack</w:t>
      </w:r>
      <w:r w:rsidR="00B6349D">
        <w:rPr>
          <w:rFonts w:ascii="Arial" w:hAnsi="Arial" w:cs="Arial"/>
        </w:rPr>
        <w:t xml:space="preserve"> and PCR rack</w:t>
      </w:r>
      <w:r>
        <w:rPr>
          <w:rFonts w:ascii="Arial" w:hAnsi="Arial" w:cs="Arial"/>
        </w:rPr>
        <w:t xml:space="preserve"> from the freezer (may have to find one in main lab)</w:t>
      </w:r>
      <w:r>
        <w:rPr>
          <w:rFonts w:ascii="Arial" w:hAnsi="Arial" w:cs="Arial"/>
        </w:rPr>
        <w:br/>
      </w:r>
    </w:p>
    <w:p w14:paraId="622C7A98" w14:textId="232327CF" w:rsidR="00E141B7" w:rsidRPr="00A17E04" w:rsidRDefault="00E141B7" w:rsidP="00E141B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master mix</w:t>
      </w:r>
      <w:r w:rsidR="005D0BF4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in microcentrifuge tubes</w:t>
      </w:r>
    </w:p>
    <w:tbl>
      <w:tblPr>
        <w:tblStyle w:val="PlainTable21"/>
        <w:tblpPr w:leftFromText="180" w:rightFromText="180" w:vertAnchor="text" w:horzAnchor="margin" w:tblpXSpec="center" w:tblpY="101"/>
        <w:tblW w:w="0" w:type="auto"/>
        <w:tblLook w:val="0600" w:firstRow="0" w:lastRow="0" w:firstColumn="0" w:lastColumn="0" w:noHBand="1" w:noVBand="1"/>
      </w:tblPr>
      <w:tblGrid>
        <w:gridCol w:w="236"/>
        <w:gridCol w:w="3164"/>
        <w:gridCol w:w="1083"/>
      </w:tblGrid>
      <w:tr w:rsidR="00E141B7" w:rsidRPr="00A75864" w14:paraId="03DD4266" w14:textId="77777777" w:rsidTr="005D0BF4">
        <w:trPr>
          <w:trHeight w:val="170"/>
        </w:trPr>
        <w:tc>
          <w:tcPr>
            <w:tcW w:w="236" w:type="dxa"/>
          </w:tcPr>
          <w:p w14:paraId="5F681659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72E3B36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03A24928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E141B7" w14:paraId="49CFE56B" w14:textId="77777777" w:rsidTr="005D0BF4">
        <w:trPr>
          <w:trHeight w:val="345"/>
        </w:trPr>
        <w:tc>
          <w:tcPr>
            <w:tcW w:w="236" w:type="dxa"/>
          </w:tcPr>
          <w:p w14:paraId="5A4905BD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6E16D3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A75864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>μM</w:t>
            </w:r>
            <w:r w:rsidRPr="00A75864">
              <w:rPr>
                <w:rFonts w:ascii="Arial" w:hAnsi="Arial" w:cs="Arial"/>
              </w:rPr>
              <w:t xml:space="preserve"> random hexamers</w:t>
            </w:r>
          </w:p>
        </w:tc>
        <w:tc>
          <w:tcPr>
            <w:tcW w:w="0" w:type="auto"/>
            <w:noWrap/>
          </w:tcPr>
          <w:p w14:paraId="206E7D76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E141B7" w14:paraId="576E7DF3" w14:textId="77777777" w:rsidTr="005D0BF4">
        <w:trPr>
          <w:trHeight w:val="134"/>
        </w:trPr>
        <w:tc>
          <w:tcPr>
            <w:tcW w:w="236" w:type="dxa"/>
          </w:tcPr>
          <w:p w14:paraId="47A113A3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97B1EEC" w14:textId="77777777" w:rsidR="00E141B7" w:rsidRPr="00D33528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10mM dNTPs (10mM each)</w:t>
            </w:r>
          </w:p>
        </w:tc>
        <w:tc>
          <w:tcPr>
            <w:tcW w:w="0" w:type="auto"/>
            <w:noWrap/>
          </w:tcPr>
          <w:p w14:paraId="535DFAE1" w14:textId="77777777" w:rsidR="00E141B7" w:rsidRPr="00D33528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E141B7" w14:paraId="252C486A" w14:textId="77777777" w:rsidTr="005D0BF4">
        <w:trPr>
          <w:trHeight w:val="324"/>
        </w:trPr>
        <w:tc>
          <w:tcPr>
            <w:tcW w:w="236" w:type="dxa"/>
          </w:tcPr>
          <w:p w14:paraId="44E2C8EA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B429997" w14:textId="77777777" w:rsidR="00E141B7" w:rsidRPr="00096D53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 RNA</w:t>
            </w:r>
          </w:p>
        </w:tc>
        <w:tc>
          <w:tcPr>
            <w:tcW w:w="0" w:type="auto"/>
            <w:noWrap/>
          </w:tcPr>
          <w:p w14:paraId="550B14DD" w14:textId="77777777" w:rsidR="00E141B7" w:rsidRPr="00096D53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commentRangeStart w:id="0"/>
            <w:commentRangeStart w:id="1"/>
            <w:r>
              <w:rPr>
                <w:rFonts w:ascii="Arial" w:hAnsi="Arial" w:cs="Arial"/>
              </w:rPr>
              <w:t>11μl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E141B7" w14:paraId="18AC3D57" w14:textId="77777777" w:rsidTr="005D0BF4">
        <w:trPr>
          <w:trHeight w:val="314"/>
        </w:trPr>
        <w:tc>
          <w:tcPr>
            <w:tcW w:w="236" w:type="dxa"/>
          </w:tcPr>
          <w:p w14:paraId="2EE2D417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EEF3811" w14:textId="77777777" w:rsidR="00E141B7" w:rsidRPr="002F528E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4A46C97B" w14:textId="77777777" w:rsidR="00E141B7" w:rsidRPr="002F528E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13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22B9FB4A" w14:textId="77777777" w:rsidR="00E141B7" w:rsidRDefault="00E141B7" w:rsidP="00E141B7">
      <w:pPr>
        <w:spacing w:before="240"/>
        <w:rPr>
          <w:rFonts w:ascii="Arial" w:hAnsi="Arial" w:cs="Arial"/>
          <w:b/>
          <w:bCs/>
        </w:rPr>
      </w:pPr>
    </w:p>
    <w:p w14:paraId="53EA00B3" w14:textId="77777777" w:rsidR="00E141B7" w:rsidRDefault="00E141B7" w:rsidP="00E141B7">
      <w:pPr>
        <w:spacing w:before="240"/>
        <w:rPr>
          <w:rFonts w:ascii="Arial" w:hAnsi="Arial" w:cs="Arial"/>
          <w:b/>
          <w:bCs/>
        </w:rPr>
      </w:pPr>
    </w:p>
    <w:p w14:paraId="48BF58F8" w14:textId="4D579488" w:rsidR="00E141B7" w:rsidRPr="005D0BF4" w:rsidRDefault="00E141B7" w:rsidP="005D0BF4">
      <w:pPr>
        <w:spacing w:before="240"/>
        <w:rPr>
          <w:rFonts w:ascii="Arial" w:hAnsi="Arial" w:cs="Arial"/>
          <w:b/>
          <w:bCs/>
        </w:rPr>
      </w:pPr>
    </w:p>
    <w:p w14:paraId="7304B15D" w14:textId="481D7A01" w:rsidR="00E141B7" w:rsidRPr="005D0BF4" w:rsidRDefault="00E141B7" w:rsidP="005D0BF4">
      <w:pPr>
        <w:spacing w:before="240"/>
        <w:rPr>
          <w:rFonts w:ascii="Arial" w:hAnsi="Arial" w:cs="Arial"/>
          <w:b/>
          <w:bCs/>
        </w:rPr>
      </w:pPr>
    </w:p>
    <w:p w14:paraId="6B16E3E7" w14:textId="77777777" w:rsidR="005D0BF4" w:rsidRPr="005D0BF4" w:rsidRDefault="005D0BF4" w:rsidP="005D0BF4">
      <w:pPr>
        <w:spacing w:before="240"/>
        <w:rPr>
          <w:rFonts w:ascii="Arial" w:hAnsi="Arial" w:cs="Arial"/>
          <w:b/>
          <w:bCs/>
        </w:rPr>
      </w:pPr>
    </w:p>
    <w:p w14:paraId="0C06DB17" w14:textId="77777777" w:rsidR="00B6349D" w:rsidRPr="00B6349D" w:rsidRDefault="00B6349D" w:rsidP="00B6349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1615387F" w14:textId="2E945829" w:rsidR="00E141B7" w:rsidRPr="001924BD" w:rsidRDefault="00E141B7" w:rsidP="00E141B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2"/>
      <w:commentRangeStart w:id="3"/>
      <w:r>
        <w:rPr>
          <w:rFonts w:ascii="Arial" w:hAnsi="Arial" w:cs="Arial"/>
        </w:rPr>
        <w:t xml:space="preserve">Make master mix II in microcentrifuge tubes 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>
        <w:rPr>
          <w:rFonts w:ascii="Arial" w:hAnsi="Arial" w:cs="Arial"/>
        </w:rPr>
        <w:t>to add to annealed template RNA</w:t>
      </w:r>
    </w:p>
    <w:tbl>
      <w:tblPr>
        <w:tblStyle w:val="PlainTable21"/>
        <w:tblpPr w:leftFromText="180" w:rightFromText="180" w:vertAnchor="text" w:horzAnchor="margin" w:tblpXSpec="center" w:tblpY="81"/>
        <w:tblW w:w="0" w:type="auto"/>
        <w:tblLook w:val="0600" w:firstRow="0" w:lastRow="0" w:firstColumn="0" w:lastColumn="0" w:noHBand="1" w:noVBand="1"/>
      </w:tblPr>
      <w:tblGrid>
        <w:gridCol w:w="222"/>
        <w:gridCol w:w="3244"/>
        <w:gridCol w:w="1083"/>
      </w:tblGrid>
      <w:tr w:rsidR="00E141B7" w:rsidRPr="00A75864" w14:paraId="7EEEBA62" w14:textId="77777777" w:rsidTr="005D0BF4">
        <w:trPr>
          <w:trHeight w:val="170"/>
        </w:trPr>
        <w:tc>
          <w:tcPr>
            <w:tcW w:w="0" w:type="auto"/>
          </w:tcPr>
          <w:p w14:paraId="47250F6B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3CD46F2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2527B245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E141B7" w14:paraId="2FBB3FF6" w14:textId="77777777" w:rsidTr="005D0BF4">
        <w:trPr>
          <w:trHeight w:val="345"/>
        </w:trPr>
        <w:tc>
          <w:tcPr>
            <w:tcW w:w="0" w:type="auto"/>
          </w:tcPr>
          <w:p w14:paraId="27714015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B4307C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buffer</w:t>
            </w:r>
          </w:p>
        </w:tc>
        <w:tc>
          <w:tcPr>
            <w:tcW w:w="0" w:type="auto"/>
            <w:noWrap/>
          </w:tcPr>
          <w:p w14:paraId="21B4CA22" w14:textId="77777777" w:rsidR="00E141B7" w:rsidRPr="00A75864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4μl</w:t>
            </w:r>
          </w:p>
        </w:tc>
      </w:tr>
      <w:tr w:rsidR="00E141B7" w14:paraId="30209C13" w14:textId="77777777" w:rsidTr="005D0BF4">
        <w:trPr>
          <w:trHeight w:val="134"/>
        </w:trPr>
        <w:tc>
          <w:tcPr>
            <w:tcW w:w="0" w:type="auto"/>
          </w:tcPr>
          <w:p w14:paraId="3D919064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45D25DF" w14:textId="77777777" w:rsidR="00E141B7" w:rsidRPr="00D33528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</w:t>
            </w:r>
            <w:r w:rsidRPr="00D33528">
              <w:rPr>
                <w:rFonts w:ascii="Arial" w:hAnsi="Arial" w:cs="Arial"/>
              </w:rPr>
              <w:t xml:space="preserve">mM </w:t>
            </w:r>
            <w:r>
              <w:rPr>
                <w:rFonts w:ascii="Arial" w:hAnsi="Arial" w:cs="Arial"/>
              </w:rPr>
              <w:t>DTT</w:t>
            </w:r>
          </w:p>
        </w:tc>
        <w:tc>
          <w:tcPr>
            <w:tcW w:w="0" w:type="auto"/>
            <w:noWrap/>
          </w:tcPr>
          <w:p w14:paraId="548291CF" w14:textId="77777777" w:rsidR="00E141B7" w:rsidRPr="00D33528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E141B7" w14:paraId="03F591B4" w14:textId="77777777" w:rsidTr="005D0BF4">
        <w:trPr>
          <w:trHeight w:val="324"/>
        </w:trPr>
        <w:tc>
          <w:tcPr>
            <w:tcW w:w="0" w:type="auto"/>
          </w:tcPr>
          <w:p w14:paraId="6E1051A0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3186755" w14:textId="77777777" w:rsidR="00E141B7" w:rsidRPr="00096D53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RNaseOUT</w:t>
            </w:r>
            <w:proofErr w:type="spellEnd"/>
            <w:r>
              <w:rPr>
                <w:rFonts w:ascii="Arial" w:hAnsi="Arial" w:cs="Arial"/>
              </w:rPr>
              <w:t xml:space="preserve"> RNase Inhibitor</w:t>
            </w:r>
          </w:p>
        </w:tc>
        <w:tc>
          <w:tcPr>
            <w:tcW w:w="0" w:type="auto"/>
            <w:noWrap/>
          </w:tcPr>
          <w:p w14:paraId="5A40D343" w14:textId="77777777" w:rsidR="00E141B7" w:rsidRPr="00096D53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E141B7" w14:paraId="28BAB08D" w14:textId="77777777" w:rsidTr="005D0BF4">
        <w:trPr>
          <w:trHeight w:val="324"/>
        </w:trPr>
        <w:tc>
          <w:tcPr>
            <w:tcW w:w="0" w:type="auto"/>
          </w:tcPr>
          <w:p w14:paraId="7EE36122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123EC6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Reverse Transcriptase</w:t>
            </w:r>
          </w:p>
        </w:tc>
        <w:tc>
          <w:tcPr>
            <w:tcW w:w="0" w:type="auto"/>
            <w:noWrap/>
          </w:tcPr>
          <w:p w14:paraId="7AFF21A5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E141B7" w14:paraId="2B95FEA3" w14:textId="77777777" w:rsidTr="005D0BF4">
        <w:trPr>
          <w:trHeight w:val="314"/>
        </w:trPr>
        <w:tc>
          <w:tcPr>
            <w:tcW w:w="0" w:type="auto"/>
          </w:tcPr>
          <w:p w14:paraId="1D13E392" w14:textId="77777777" w:rsidR="00E141B7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F0E236B" w14:textId="77777777" w:rsidR="00E141B7" w:rsidRPr="002F528E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7C718F5E" w14:textId="77777777" w:rsidR="00E141B7" w:rsidRPr="002F528E" w:rsidRDefault="00E141B7" w:rsidP="005D0BF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7μl</w:t>
            </w:r>
          </w:p>
        </w:tc>
      </w:tr>
    </w:tbl>
    <w:p w14:paraId="345685DD" w14:textId="77777777" w:rsidR="00E141B7" w:rsidRDefault="00E141B7" w:rsidP="00E141B7">
      <w:pPr>
        <w:pStyle w:val="ListParagraph"/>
        <w:spacing w:before="240"/>
        <w:ind w:left="2520"/>
        <w:rPr>
          <w:rFonts w:ascii="Arial" w:hAnsi="Arial" w:cs="Arial"/>
        </w:rPr>
      </w:pPr>
    </w:p>
    <w:p w14:paraId="765A302C" w14:textId="77777777" w:rsidR="00E141B7" w:rsidRDefault="00E141B7" w:rsidP="00E141B7">
      <w:pPr>
        <w:pStyle w:val="ListParagraph"/>
        <w:spacing w:before="240"/>
        <w:ind w:left="2520"/>
        <w:rPr>
          <w:rFonts w:ascii="Arial" w:hAnsi="Arial" w:cs="Arial"/>
        </w:rPr>
      </w:pPr>
    </w:p>
    <w:p w14:paraId="7CF6ED5C" w14:textId="77777777" w:rsidR="00E141B7" w:rsidRDefault="00E141B7" w:rsidP="00E141B7">
      <w:pPr>
        <w:pStyle w:val="ListParagraph"/>
        <w:spacing w:before="240"/>
        <w:ind w:left="2520"/>
        <w:rPr>
          <w:rFonts w:ascii="Arial" w:hAnsi="Arial" w:cs="Arial"/>
        </w:rPr>
      </w:pPr>
    </w:p>
    <w:p w14:paraId="27FCD97C" w14:textId="77777777" w:rsidR="00E141B7" w:rsidRDefault="00E141B7" w:rsidP="00E141B7">
      <w:pPr>
        <w:pStyle w:val="ListParagraph"/>
        <w:spacing w:before="240"/>
        <w:ind w:left="2520"/>
        <w:rPr>
          <w:rFonts w:ascii="Arial" w:hAnsi="Arial" w:cs="Arial"/>
        </w:rPr>
      </w:pPr>
    </w:p>
    <w:p w14:paraId="2A3035A7" w14:textId="77777777" w:rsidR="00E141B7" w:rsidRDefault="00E141B7" w:rsidP="00E141B7">
      <w:pPr>
        <w:pStyle w:val="ListParagraph"/>
        <w:spacing w:before="240"/>
        <w:ind w:left="2520"/>
        <w:rPr>
          <w:rFonts w:ascii="Arial" w:hAnsi="Arial" w:cs="Arial"/>
        </w:rPr>
      </w:pPr>
    </w:p>
    <w:p w14:paraId="168705B6" w14:textId="77777777" w:rsidR="00E141B7" w:rsidRDefault="00E141B7" w:rsidP="00E141B7">
      <w:pPr>
        <w:spacing w:before="240"/>
        <w:rPr>
          <w:rFonts w:ascii="Arial" w:hAnsi="Arial" w:cs="Arial"/>
          <w:b/>
          <w:bCs/>
        </w:rPr>
      </w:pPr>
    </w:p>
    <w:p w14:paraId="54F2D9E1" w14:textId="77777777" w:rsidR="00E141B7" w:rsidRDefault="00E141B7" w:rsidP="00E141B7">
      <w:pPr>
        <w:spacing w:before="240"/>
        <w:rPr>
          <w:rFonts w:ascii="Arial" w:hAnsi="Arial" w:cs="Arial"/>
          <w:b/>
          <w:bCs/>
        </w:rPr>
      </w:pPr>
    </w:p>
    <w:p w14:paraId="039D6083" w14:textId="77777777" w:rsidR="00E141B7" w:rsidRPr="00CD1A9E" w:rsidRDefault="00E141B7" w:rsidP="00E141B7">
      <w:pPr>
        <w:spacing w:before="240"/>
        <w:rPr>
          <w:rFonts w:ascii="Arial" w:hAnsi="Arial" w:cs="Arial"/>
          <w:b/>
          <w:bCs/>
        </w:rPr>
      </w:pPr>
    </w:p>
    <w:p w14:paraId="037260E7" w14:textId="651C4D1F" w:rsidR="00E141B7" w:rsidRDefault="00E141B7" w:rsidP="00E141B7">
      <w:pPr>
        <w:pStyle w:val="ListParagraph"/>
        <w:ind w:left="1800"/>
        <w:rPr>
          <w:rFonts w:ascii="Arial" w:hAnsi="Arial" w:cs="Arial"/>
          <w:b/>
          <w:bCs/>
        </w:rPr>
      </w:pPr>
    </w:p>
    <w:p w14:paraId="3AB7DBF2" w14:textId="44D3E1A3" w:rsidR="005D0BF4" w:rsidRPr="00842175" w:rsidRDefault="005D0BF4" w:rsidP="00E141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Aliquot master </w:t>
      </w:r>
      <w:proofErr w:type="gramStart"/>
      <w:r>
        <w:rPr>
          <w:rFonts w:ascii="Arial" w:hAnsi="Arial" w:cs="Arial"/>
        </w:rPr>
        <w:t>mix</w:t>
      </w:r>
      <w:proofErr w:type="gramEnd"/>
      <w:r>
        <w:rPr>
          <w:rFonts w:ascii="Arial" w:hAnsi="Arial" w:cs="Arial"/>
        </w:rPr>
        <w:t xml:space="preserve"> I to strip tubes, mix by pipetting, pulse spin</w:t>
      </w:r>
    </w:p>
    <w:p w14:paraId="105018CC" w14:textId="681680FC" w:rsidR="005D0BF4" w:rsidRPr="00B6349D" w:rsidRDefault="00842175" w:rsidP="0084217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sure both master mixes stay very cool, as the next steps to get RNA from main lab will take some time</w:t>
      </w:r>
    </w:p>
    <w:p w14:paraId="425F222E" w14:textId="77777777" w:rsidR="00B6349D" w:rsidRPr="00B6349D" w:rsidRDefault="00B6349D" w:rsidP="00B6349D">
      <w:pPr>
        <w:pStyle w:val="ListParagraph"/>
        <w:ind w:left="2520"/>
        <w:rPr>
          <w:rFonts w:ascii="Arial" w:hAnsi="Arial" w:cs="Arial"/>
          <w:b/>
          <w:bCs/>
        </w:rPr>
      </w:pPr>
    </w:p>
    <w:p w14:paraId="20BC7582" w14:textId="2AA9448F" w:rsidR="00E141B7" w:rsidRPr="00FD03B5" w:rsidRDefault="00E141B7" w:rsidP="00E141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FD03B5">
        <w:rPr>
          <w:rFonts w:ascii="Arial" w:hAnsi="Arial" w:cs="Arial"/>
        </w:rPr>
        <w:t>Bring 2º container and small red biohazard bag (under sink) to main lab</w:t>
      </w:r>
      <w:r w:rsidRPr="00FD03B5">
        <w:rPr>
          <w:rFonts w:ascii="Arial" w:hAnsi="Arial" w:cs="Arial"/>
        </w:rPr>
        <w:br/>
      </w:r>
      <w:r w:rsidRPr="00FC16D7">
        <w:rPr>
          <w:i/>
          <w:iCs/>
          <w:noProof/>
        </w:rPr>
        <w:drawing>
          <wp:inline distT="0" distB="0" distL="0" distR="0" wp14:anchorId="5FA62B4F" wp14:editId="04D85F6D">
            <wp:extent cx="1828800" cy="1371600"/>
            <wp:effectExtent l="0" t="0" r="0" b="0"/>
            <wp:docPr id="5" name="Picture 5" descr="A picture containing indoor, table, des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19_22174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19762" wp14:editId="32A9930C">
            <wp:extent cx="1028700" cy="1371600"/>
            <wp:effectExtent l="0" t="0" r="0" b="0"/>
            <wp:docPr id="6" name="Picture 6" descr="A picture containing indoor, sitting, orang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19_21473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BCC" w14:textId="77777777" w:rsidR="005D0BF4" w:rsidRPr="005D0BF4" w:rsidRDefault="00E141B7" w:rsidP="00E141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Dispose gloves and change to hall gloves</w:t>
      </w:r>
    </w:p>
    <w:p w14:paraId="20DCAD0C" w14:textId="16BB326B" w:rsidR="005D0BF4" w:rsidRPr="00274F89" w:rsidRDefault="005D0BF4" w:rsidP="005D0BF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biohazard bag on clean cart</w:t>
      </w:r>
    </w:p>
    <w:p w14:paraId="21488A3C" w14:textId="77777777" w:rsidR="00842175" w:rsidRPr="00842175" w:rsidRDefault="005D0BF4" w:rsidP="005D0BF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Fill secondary containment bin with ice from autoclave room (Briggs 252)</w:t>
      </w:r>
    </w:p>
    <w:p w14:paraId="49A0631A" w14:textId="38E414E5" w:rsidR="00E141B7" w:rsidRPr="005D0BF4" w:rsidRDefault="00842175" w:rsidP="005D0BF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Take bin and bag to main lab</w:t>
      </w:r>
      <w:r w:rsidR="00E141B7">
        <w:rPr>
          <w:rFonts w:ascii="Arial" w:hAnsi="Arial" w:cs="Arial"/>
        </w:rPr>
        <w:br/>
      </w:r>
    </w:p>
    <w:p w14:paraId="33C6E296" w14:textId="693B7BF4" w:rsidR="003C59D9" w:rsidRPr="00842175" w:rsidRDefault="003C59D9" w:rsidP="0084217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6FEF7299" w14:textId="77777777" w:rsidR="003C59D9" w:rsidRPr="008A0DF9" w:rsidRDefault="003C59D9" w:rsidP="003C59D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samples from 80ºC freezer</w:t>
      </w:r>
    </w:p>
    <w:p w14:paraId="500C5D2E" w14:textId="77777777" w:rsidR="003C59D9" w:rsidRPr="008A0DF9" w:rsidRDefault="003C59D9" w:rsidP="003C59D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A0DF9">
        <w:rPr>
          <w:rFonts w:ascii="Arial" w:hAnsi="Arial" w:cs="Arial"/>
        </w:rPr>
        <w:lastRenderedPageBreak/>
        <w:t>Wipe down samples with 10% bleach in chemical hood</w:t>
      </w:r>
      <w:r>
        <w:rPr>
          <w:noProof/>
        </w:rPr>
        <w:drawing>
          <wp:inline distT="0" distB="0" distL="0" distR="0" wp14:anchorId="1B911641" wp14:editId="280F7828">
            <wp:extent cx="1828800" cy="1371600"/>
            <wp:effectExtent l="0" t="0" r="0" b="0"/>
            <wp:docPr id="3" name="Picture 3" descr="A picture containing indoor, table, kitch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19_20550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13" cy="14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8275" w14:textId="77777777" w:rsidR="003C59D9" w:rsidRPr="00274F89" w:rsidRDefault="003C59D9" w:rsidP="003C59D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Let thaw on ice and bring to plate centrifuge</w:t>
      </w:r>
    </w:p>
    <w:p w14:paraId="3C1C86B0" w14:textId="77777777" w:rsidR="003C59D9" w:rsidRPr="00274F89" w:rsidRDefault="003C59D9" w:rsidP="003C59D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274F89">
        <w:rPr>
          <w:rFonts w:ascii="Arial" w:hAnsi="Arial" w:cs="Arial"/>
        </w:rPr>
        <w:t>Spin @ 2250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rcf</w:t>
      </w:r>
      <w:proofErr w:type="spellEnd"/>
      <w:r w:rsidRPr="00274F89">
        <w:rPr>
          <w:rFonts w:ascii="Arial" w:hAnsi="Arial" w:cs="Arial"/>
        </w:rPr>
        <w:t>, 40”</w:t>
      </w:r>
    </w:p>
    <w:p w14:paraId="2D67F304" w14:textId="77777777" w:rsidR="003C59D9" w:rsidRPr="00EB7985" w:rsidRDefault="003C59D9" w:rsidP="003C59D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back on ice and wipe down centrifuge interior (anything that potentially came into contact with sample) w/ 10% bleach</w:t>
      </w:r>
    </w:p>
    <w:p w14:paraId="07E2BB92" w14:textId="77777777" w:rsidR="003C59D9" w:rsidRPr="00C1049F" w:rsidRDefault="003C59D9" w:rsidP="003C59D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on cart, dispose gloves in red biohazard bag</w:t>
      </w:r>
    </w:p>
    <w:p w14:paraId="320438E7" w14:textId="154B8E77" w:rsidR="003C59D9" w:rsidRPr="00842175" w:rsidRDefault="003C59D9" w:rsidP="0084217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 new gloves to bring cart to flu room</w:t>
      </w:r>
    </w:p>
    <w:p w14:paraId="0EA51B90" w14:textId="77777777" w:rsidR="00842175" w:rsidRPr="00842175" w:rsidRDefault="00842175" w:rsidP="00842175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707CA83" w14:textId="77777777" w:rsidR="003C59D9" w:rsidRPr="002F5341" w:rsidRDefault="003C59D9" w:rsidP="003C59D9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30F0E034" w14:textId="0168D056" w:rsidR="003C59D9" w:rsidRPr="00842175" w:rsidRDefault="003C59D9" w:rsidP="003C59D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Change gloves and don flu room PPE</w:t>
      </w:r>
    </w:p>
    <w:p w14:paraId="2D0D2B11" w14:textId="56AF285C" w:rsidR="00842175" w:rsidRPr="00842175" w:rsidRDefault="00842175" w:rsidP="0084217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</w:t>
      </w:r>
      <w:r>
        <w:rPr>
          <w:rFonts w:ascii="Arial" w:hAnsi="Arial" w:cs="Arial"/>
        </w:rPr>
        <w:t xml:space="preserve"> secondary containment bin</w:t>
      </w:r>
      <w:r>
        <w:rPr>
          <w:rFonts w:ascii="Arial" w:hAnsi="Arial" w:cs="Arial"/>
        </w:rPr>
        <w:t xml:space="preserve"> with 10% bleach before putting in </w:t>
      </w:r>
      <w:r w:rsidR="00B6349D">
        <w:rPr>
          <w:rFonts w:ascii="Arial" w:hAnsi="Arial" w:cs="Arial"/>
        </w:rPr>
        <w:t>biosafety cabinet</w:t>
      </w:r>
    </w:p>
    <w:p w14:paraId="23D5F1DA" w14:textId="1EAA0A85" w:rsidR="003C59D9" w:rsidRPr="00CE6CDD" w:rsidRDefault="003C59D9" w:rsidP="003C59D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Put iced samples into clean </w:t>
      </w:r>
      <w:r w:rsidR="00B6349D">
        <w:rPr>
          <w:rFonts w:ascii="Arial" w:hAnsi="Arial" w:cs="Arial"/>
        </w:rPr>
        <w:t>biosafety cabinet</w:t>
      </w:r>
    </w:p>
    <w:p w14:paraId="3D215E53" w14:textId="77777777" w:rsidR="00842175" w:rsidRPr="00AE0D45" w:rsidRDefault="00842175" w:rsidP="0084217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commentRangeStart w:id="4"/>
      <w:commentRangeStart w:id="5"/>
      <w:r>
        <w:rPr>
          <w:rFonts w:ascii="Arial" w:hAnsi="Arial" w:cs="Arial"/>
        </w:rPr>
        <w:t>RNA to strip tubes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76E6368A" w14:textId="77777777" w:rsidR="00842175" w:rsidRPr="00055CDE" w:rsidRDefault="00842175" w:rsidP="0084217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 65ºC, 5’ (program SARSCOV2 &gt; CDNA1 on PCR machine)</w:t>
      </w:r>
    </w:p>
    <w:p w14:paraId="75ED2B7E" w14:textId="77777777" w:rsidR="00842175" w:rsidRPr="00842175" w:rsidRDefault="00842175" w:rsidP="0084217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Ice samples 1min</w:t>
      </w:r>
    </w:p>
    <w:p w14:paraId="6D4D8D28" w14:textId="03D3BB50" w:rsidR="002525E0" w:rsidRPr="008945B8" w:rsidRDefault="00042DB7" w:rsidP="008945B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42175">
        <w:rPr>
          <w:rFonts w:ascii="Arial" w:hAnsi="Arial" w:cs="Arial"/>
        </w:rPr>
        <w:t>Add master mix II to strip tubes</w:t>
      </w:r>
      <w:r w:rsidR="004C44A8" w:rsidRPr="00842175">
        <w:rPr>
          <w:rFonts w:ascii="Arial" w:hAnsi="Arial" w:cs="Arial"/>
        </w:rPr>
        <w:t>,</w:t>
      </w:r>
      <w:r w:rsidR="00842175">
        <w:rPr>
          <w:rFonts w:ascii="Arial" w:hAnsi="Arial" w:cs="Arial"/>
        </w:rPr>
        <w:t xml:space="preserve"> 7µL per sample,</w:t>
      </w:r>
      <w:r w:rsidR="004C44A8" w:rsidRPr="00842175">
        <w:rPr>
          <w:rFonts w:ascii="Arial" w:hAnsi="Arial" w:cs="Arial"/>
        </w:rPr>
        <w:t xml:space="preserve"> mix by pipetting, p</w:t>
      </w:r>
      <w:r w:rsidR="00842175">
        <w:rPr>
          <w:rFonts w:ascii="Arial" w:hAnsi="Arial" w:cs="Arial"/>
        </w:rPr>
        <w:t>u</w:t>
      </w:r>
      <w:r w:rsidR="006D502D" w:rsidRPr="00842175">
        <w:rPr>
          <w:rFonts w:ascii="Arial" w:hAnsi="Arial" w:cs="Arial"/>
        </w:rPr>
        <w:t>l</w:t>
      </w:r>
      <w:r w:rsidR="004C44A8" w:rsidRPr="00842175">
        <w:rPr>
          <w:rFonts w:ascii="Arial" w:hAnsi="Arial" w:cs="Arial"/>
        </w:rPr>
        <w:t>se spin</w:t>
      </w:r>
    </w:p>
    <w:p w14:paraId="2F93CF78" w14:textId="3B9EE97E" w:rsidR="00900403" w:rsidRPr="00040AB7" w:rsidRDefault="00900403" w:rsidP="0090040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 in PCR machine</w:t>
      </w:r>
      <w:r w:rsidR="000E267E">
        <w:rPr>
          <w:rFonts w:ascii="Arial" w:hAnsi="Arial" w:cs="Arial"/>
        </w:rPr>
        <w:t xml:space="preserve"> with the following cycling conditions:</w:t>
      </w:r>
    </w:p>
    <w:tbl>
      <w:tblPr>
        <w:tblStyle w:val="PlainTable21"/>
        <w:tblpPr w:leftFromText="180" w:rightFromText="180" w:vertAnchor="text" w:horzAnchor="page" w:tblpX="3909" w:tblpY="114"/>
        <w:tblW w:w="2923" w:type="dxa"/>
        <w:tblLook w:val="0600" w:firstRow="0" w:lastRow="0" w:firstColumn="0" w:lastColumn="0" w:noHBand="1" w:noVBand="1"/>
      </w:tblPr>
      <w:tblGrid>
        <w:gridCol w:w="243"/>
        <w:gridCol w:w="1829"/>
        <w:gridCol w:w="851"/>
      </w:tblGrid>
      <w:tr w:rsidR="00D6145B" w14:paraId="7AAC667A" w14:textId="77777777" w:rsidTr="00B15682">
        <w:trPr>
          <w:trHeight w:val="256"/>
        </w:trPr>
        <w:tc>
          <w:tcPr>
            <w:tcW w:w="0" w:type="auto"/>
          </w:tcPr>
          <w:p w14:paraId="3A8E3C8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DB3F3A8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B976937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D6145B" w14:paraId="1D90EF67" w14:textId="77777777" w:rsidTr="00B15682">
        <w:trPr>
          <w:trHeight w:val="256"/>
        </w:trPr>
        <w:tc>
          <w:tcPr>
            <w:tcW w:w="0" w:type="auto"/>
          </w:tcPr>
          <w:p w14:paraId="42E44E2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B9632E9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23ºC</w:t>
            </w:r>
          </w:p>
        </w:tc>
        <w:tc>
          <w:tcPr>
            <w:tcW w:w="0" w:type="auto"/>
            <w:noWrap/>
          </w:tcPr>
          <w:p w14:paraId="5C2BF633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2A97B92B" w14:textId="77777777" w:rsidTr="00B15682">
        <w:trPr>
          <w:trHeight w:val="99"/>
        </w:trPr>
        <w:tc>
          <w:tcPr>
            <w:tcW w:w="0" w:type="auto"/>
          </w:tcPr>
          <w:p w14:paraId="5C3CF2F8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94208E9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50-55ºC</w:t>
            </w:r>
          </w:p>
        </w:tc>
        <w:tc>
          <w:tcPr>
            <w:tcW w:w="0" w:type="auto"/>
            <w:noWrap/>
          </w:tcPr>
          <w:p w14:paraId="655C8CF0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6AEEAC30" w14:textId="77777777" w:rsidTr="00B15682">
        <w:trPr>
          <w:trHeight w:val="240"/>
        </w:trPr>
        <w:tc>
          <w:tcPr>
            <w:tcW w:w="0" w:type="auto"/>
          </w:tcPr>
          <w:p w14:paraId="19A7624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57194A8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80ºC</w:t>
            </w:r>
          </w:p>
        </w:tc>
        <w:tc>
          <w:tcPr>
            <w:tcW w:w="0" w:type="auto"/>
            <w:noWrap/>
          </w:tcPr>
          <w:p w14:paraId="3160D596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1CA4E93A" w14:textId="77777777" w:rsidTr="00B15682">
        <w:trPr>
          <w:trHeight w:val="194"/>
        </w:trPr>
        <w:tc>
          <w:tcPr>
            <w:tcW w:w="0" w:type="auto"/>
          </w:tcPr>
          <w:p w14:paraId="61509F5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CFD36F3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5ºC</w:t>
            </w:r>
          </w:p>
        </w:tc>
        <w:tc>
          <w:tcPr>
            <w:tcW w:w="0" w:type="auto"/>
            <w:noWrap/>
          </w:tcPr>
          <w:p w14:paraId="4931F586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</w:tr>
    </w:tbl>
    <w:p w14:paraId="31AB997D" w14:textId="56253D84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DB5D74D" w14:textId="7411A9D1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4ACB913" w14:textId="77777777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07C28067" w14:textId="20E23220" w:rsidR="00067424" w:rsidRDefault="00067424" w:rsidP="00067424">
      <w:pPr>
        <w:spacing w:before="240"/>
        <w:rPr>
          <w:rFonts w:ascii="Arial" w:hAnsi="Arial" w:cs="Arial"/>
          <w:b/>
          <w:bCs/>
        </w:rPr>
      </w:pPr>
    </w:p>
    <w:p w14:paraId="49840317" w14:textId="77777777" w:rsidR="00067424" w:rsidRPr="00067424" w:rsidRDefault="00067424" w:rsidP="00067424">
      <w:pPr>
        <w:spacing w:before="240"/>
        <w:rPr>
          <w:rFonts w:ascii="Arial" w:hAnsi="Arial" w:cs="Arial"/>
          <w:b/>
          <w:bCs/>
          <w:highlight w:val="yellow"/>
        </w:rPr>
      </w:pPr>
    </w:p>
    <w:p w14:paraId="69841387" w14:textId="77777777" w:rsidR="0071127C" w:rsidRPr="0071127C" w:rsidRDefault="0071127C" w:rsidP="00F763E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5D19F6">
        <w:rPr>
          <w:rFonts w:ascii="Arial" w:hAnsi="Arial" w:cs="Arial"/>
          <w:highlight w:val="yellow"/>
        </w:rPr>
        <w:t>SAFE STOPPING POINT, FREEZE</w:t>
      </w:r>
      <w:r>
        <w:rPr>
          <w:rFonts w:ascii="Arial" w:hAnsi="Arial" w:cs="Arial"/>
          <w:highlight w:val="yellow"/>
        </w:rPr>
        <w:t xml:space="preserve"> -20ºC if</w:t>
      </w:r>
      <w:r w:rsidRPr="005D19F6">
        <w:rPr>
          <w:rFonts w:ascii="Arial" w:hAnsi="Arial" w:cs="Arial"/>
          <w:highlight w:val="yellow"/>
        </w:rPr>
        <w:t xml:space="preserve"> &gt;</w:t>
      </w:r>
      <w:r>
        <w:rPr>
          <w:rFonts w:ascii="Arial" w:hAnsi="Arial" w:cs="Arial"/>
          <w:highlight w:val="yellow"/>
        </w:rPr>
        <w:t>3</w:t>
      </w:r>
      <w:r w:rsidRPr="005D19F6">
        <w:rPr>
          <w:rFonts w:ascii="Arial" w:hAnsi="Arial" w:cs="Arial"/>
          <w:highlight w:val="yellow"/>
        </w:rPr>
        <w:t xml:space="preserve"> DAY</w:t>
      </w:r>
      <w:r>
        <w:rPr>
          <w:rFonts w:ascii="Arial" w:hAnsi="Arial" w:cs="Arial"/>
          <w:highlight w:val="yellow"/>
        </w:rPr>
        <w:t xml:space="preserve">S OR 4ºC if &lt; 3 days </w:t>
      </w:r>
    </w:p>
    <w:p w14:paraId="048444A2" w14:textId="03297BEE" w:rsidR="00F763E7" w:rsidRPr="00F763E7" w:rsidRDefault="00AE1D8A" w:rsidP="00F763E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Note plate/tube label and location</w:t>
      </w:r>
      <w:r w:rsidR="008945B8">
        <w:rPr>
          <w:rFonts w:ascii="Arial" w:hAnsi="Arial" w:cs="Arial"/>
        </w:rPr>
        <w:t>. Default location is the bottom shelf of the</w:t>
      </w:r>
      <w:r w:rsidR="00B6349D">
        <w:rPr>
          <w:rFonts w:ascii="Arial" w:hAnsi="Arial" w:cs="Arial"/>
        </w:rPr>
        <w:t xml:space="preserve"> -20ºC freezer in main lab (Briggs 255)</w:t>
      </w:r>
      <w:r w:rsidR="008945B8">
        <w:rPr>
          <w:rFonts w:ascii="Arial" w:hAnsi="Arial" w:cs="Arial"/>
        </w:rPr>
        <w:t xml:space="preserve"> </w:t>
      </w:r>
    </w:p>
    <w:p w14:paraId="1E1478FD" w14:textId="5F0E2312" w:rsidR="00B6349D" w:rsidRPr="003C59D9" w:rsidRDefault="00F763E7" w:rsidP="00B6349D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 subsequent steps in the protocol can be conducted in the main lab, as they do not pose a biosafety risk.</w:t>
      </w:r>
    </w:p>
    <w:p w14:paraId="3CA31BAF" w14:textId="77777777" w:rsidR="00F42F1B" w:rsidRPr="00453525" w:rsidRDefault="00F42F1B" w:rsidP="00453525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7EED83A6" w14:textId="310534EE" w:rsidR="00F763E7" w:rsidRPr="00C1746A" w:rsidRDefault="00453525" w:rsidP="00C1746A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 w:rsidRPr="00C1746A">
        <w:rPr>
          <w:rFonts w:ascii="Arial" w:hAnsi="Arial" w:cs="Arial"/>
          <w:b/>
          <w:bCs/>
        </w:rPr>
        <w:t xml:space="preserve">Primer pool </w:t>
      </w:r>
      <w:r w:rsidR="00557448" w:rsidRPr="00C1746A">
        <w:rPr>
          <w:rFonts w:ascii="Arial" w:hAnsi="Arial" w:cs="Arial"/>
          <w:b/>
          <w:bCs/>
        </w:rPr>
        <w:t>preparation</w:t>
      </w:r>
      <w:r w:rsidR="00C1746A" w:rsidRPr="00C1746A">
        <w:rPr>
          <w:rFonts w:ascii="Arial" w:hAnsi="Arial" w:cs="Arial"/>
          <w:b/>
          <w:bCs/>
        </w:rPr>
        <w:t xml:space="preserve"> (only </w:t>
      </w:r>
      <w:r w:rsidR="00C1746A">
        <w:rPr>
          <w:rFonts w:ascii="Arial" w:hAnsi="Arial" w:cs="Arial"/>
          <w:b/>
          <w:bCs/>
        </w:rPr>
        <w:t>i</w:t>
      </w:r>
      <w:r w:rsidR="00C1746A" w:rsidRPr="00C1746A">
        <w:rPr>
          <w:rFonts w:ascii="Arial" w:hAnsi="Arial" w:cs="Arial"/>
          <w:b/>
          <w:bCs/>
        </w:rPr>
        <w:t>f aliquots are not available</w:t>
      </w:r>
      <w:r w:rsidR="00C1746A" w:rsidRPr="00C1746A">
        <w:rPr>
          <w:rFonts w:ascii="Arial" w:hAnsi="Arial" w:cs="Arial"/>
          <w:b/>
          <w:bCs/>
        </w:rPr>
        <w:t>):</w:t>
      </w:r>
      <w:r w:rsidR="00C1746A">
        <w:rPr>
          <w:rFonts w:ascii="Arial" w:hAnsi="Arial" w:cs="Arial"/>
        </w:rPr>
        <w:t xml:space="preserve"> </w:t>
      </w:r>
      <w:r w:rsidR="00C1746A">
        <w:rPr>
          <w:rFonts w:ascii="Arial" w:hAnsi="Arial" w:cs="Arial"/>
        </w:rPr>
        <w:t>Working aliquots of both nCov-2019/v3 primer pools (10μM) ar</w:t>
      </w:r>
      <w:r w:rsidR="00C1746A" w:rsidRPr="00C1746A">
        <w:rPr>
          <w:rFonts w:ascii="Arial" w:hAnsi="Arial" w:cs="Arial"/>
        </w:rPr>
        <w:t>e</w:t>
      </w:r>
      <w:r w:rsidR="00C1746A" w:rsidRPr="00C1746A">
        <w:rPr>
          <w:rFonts w:ascii="Arial" w:hAnsi="Arial" w:cs="Arial"/>
        </w:rPr>
        <w:t xml:space="preserve"> in botto</w:t>
      </w:r>
      <w:r w:rsidR="00C1746A">
        <w:rPr>
          <w:rFonts w:ascii="Arial" w:hAnsi="Arial" w:cs="Arial"/>
        </w:rPr>
        <w:t>m shelf of -20ºC freezer, Box 3.</w:t>
      </w:r>
    </w:p>
    <w:p w14:paraId="3BED1328" w14:textId="4EBE8B29" w:rsidR="00BA1048" w:rsidRPr="002F489A" w:rsidRDefault="00A40CAC" w:rsidP="00F763E7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B6349D">
        <w:rPr>
          <w:rFonts w:ascii="Arial" w:hAnsi="Arial" w:cs="Arial"/>
        </w:rPr>
        <w:t>biosafety cabinet</w:t>
      </w:r>
      <w:r>
        <w:rPr>
          <w:rFonts w:ascii="Arial" w:hAnsi="Arial" w:cs="Arial"/>
        </w:rPr>
        <w:t xml:space="preserve"> t</w:t>
      </w:r>
      <w:r w:rsidR="00094850">
        <w:rPr>
          <w:rFonts w:ascii="Arial" w:hAnsi="Arial" w:cs="Arial"/>
        </w:rPr>
        <w:t>haw nCov-2019/v3 primers</w:t>
      </w:r>
      <w:r w:rsidR="002F489A">
        <w:rPr>
          <w:rFonts w:ascii="Arial" w:hAnsi="Arial" w:cs="Arial"/>
        </w:rPr>
        <w:t xml:space="preserve"> (100</w:t>
      </w:r>
      <w:r w:rsidR="00DE1962">
        <w:rPr>
          <w:rFonts w:ascii="Arial" w:hAnsi="Arial" w:cs="Arial"/>
        </w:rPr>
        <w:t>μM</w:t>
      </w:r>
      <w:r w:rsidR="002F489A">
        <w:rPr>
          <w:rFonts w:ascii="Arial" w:hAnsi="Arial" w:cs="Arial"/>
        </w:rPr>
        <w:t xml:space="preserve"> stocks) </w:t>
      </w:r>
    </w:p>
    <w:p w14:paraId="0E0FC087" w14:textId="7A24A4B3" w:rsidR="002F489A" w:rsidRPr="00A773EE" w:rsidRDefault="00A40CAC" w:rsidP="00F763E7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10</w:t>
      </w:r>
      <w:r w:rsidR="00DE1962">
        <w:rPr>
          <w:rFonts w:ascii="Arial" w:hAnsi="Arial" w:cs="Arial"/>
        </w:rPr>
        <w:t>μM</w:t>
      </w:r>
      <w:r>
        <w:rPr>
          <w:rFonts w:ascii="Arial" w:hAnsi="Arial" w:cs="Arial"/>
        </w:rPr>
        <w:t xml:space="preserve"> </w:t>
      </w:r>
      <w:r w:rsidR="00A773EE">
        <w:rPr>
          <w:rFonts w:ascii="Arial" w:hAnsi="Arial" w:cs="Arial"/>
        </w:rPr>
        <w:t>aliquots</w:t>
      </w:r>
      <w:r w:rsidR="008D34FA">
        <w:rPr>
          <w:rFonts w:ascii="Arial" w:hAnsi="Arial" w:cs="Arial"/>
        </w:rPr>
        <w:t xml:space="preserve"> of each pool (1 and 2)</w:t>
      </w:r>
    </w:p>
    <w:tbl>
      <w:tblPr>
        <w:tblStyle w:val="PlainTable21"/>
        <w:tblpPr w:leftFromText="180" w:rightFromText="180" w:vertAnchor="text" w:horzAnchor="margin" w:tblpXSpec="right" w:tblpY="151"/>
        <w:tblW w:w="0" w:type="auto"/>
        <w:tblLook w:val="0600" w:firstRow="0" w:lastRow="0" w:firstColumn="0" w:lastColumn="0" w:noHBand="1" w:noVBand="1"/>
      </w:tblPr>
      <w:tblGrid>
        <w:gridCol w:w="253"/>
        <w:gridCol w:w="2912"/>
        <w:gridCol w:w="1083"/>
      </w:tblGrid>
      <w:tr w:rsidR="00C66F73" w:rsidRPr="00A75864" w14:paraId="79EEFE5B" w14:textId="77777777" w:rsidTr="00F763E7">
        <w:trPr>
          <w:trHeight w:val="170"/>
        </w:trPr>
        <w:tc>
          <w:tcPr>
            <w:tcW w:w="253" w:type="dxa"/>
          </w:tcPr>
          <w:p w14:paraId="73962DF6" w14:textId="77777777" w:rsidR="00911EA3" w:rsidRPr="00A75864" w:rsidRDefault="00911EA3" w:rsidP="00C66F73">
            <w:pPr>
              <w:pStyle w:val="ListParagraph"/>
              <w:spacing w:before="240"/>
              <w:ind w:left="-789" w:firstLine="78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636E3B4A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6E568B7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C66F73" w14:paraId="68F535EF" w14:textId="77777777" w:rsidTr="00F763E7">
        <w:trPr>
          <w:trHeight w:val="345"/>
        </w:trPr>
        <w:tc>
          <w:tcPr>
            <w:tcW w:w="253" w:type="dxa"/>
          </w:tcPr>
          <w:p w14:paraId="60A0ED01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2" w:type="dxa"/>
          </w:tcPr>
          <w:p w14:paraId="18B13A9F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Molecμlar</w:t>
            </w:r>
            <w:proofErr w:type="spellEnd"/>
            <w:r>
              <w:rPr>
                <w:rFonts w:ascii="Arial" w:hAnsi="Arial" w:cs="Arial"/>
              </w:rPr>
              <w:t xml:space="preserve"> grade water</w:t>
            </w:r>
          </w:p>
        </w:tc>
        <w:tc>
          <w:tcPr>
            <w:tcW w:w="0" w:type="auto"/>
            <w:noWrap/>
          </w:tcPr>
          <w:p w14:paraId="6222B7E2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180μl</w:t>
            </w:r>
          </w:p>
        </w:tc>
      </w:tr>
      <w:tr w:rsidR="00C66F73" w14:paraId="6FC38335" w14:textId="77777777" w:rsidTr="00F763E7">
        <w:trPr>
          <w:trHeight w:val="134"/>
        </w:trPr>
        <w:tc>
          <w:tcPr>
            <w:tcW w:w="253" w:type="dxa"/>
          </w:tcPr>
          <w:p w14:paraId="2223140D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36C504B9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OR Pool 2</w:t>
            </w:r>
          </w:p>
        </w:tc>
        <w:tc>
          <w:tcPr>
            <w:tcW w:w="0" w:type="auto"/>
            <w:noWrap/>
          </w:tcPr>
          <w:p w14:paraId="3F530A6B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20μl</w:t>
            </w:r>
          </w:p>
        </w:tc>
      </w:tr>
      <w:tr w:rsidR="00C66F73" w:rsidRPr="000F3B8A" w14:paraId="6314E1AF" w14:textId="77777777" w:rsidTr="00F763E7">
        <w:trPr>
          <w:trHeight w:val="574"/>
        </w:trPr>
        <w:tc>
          <w:tcPr>
            <w:tcW w:w="253" w:type="dxa"/>
          </w:tcPr>
          <w:p w14:paraId="3A8D8E60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2912" w:type="dxa"/>
          </w:tcPr>
          <w:p w14:paraId="639BD81B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6CBE7ED7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3FEBE4C0" w14:textId="2B1A6DB4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2FEF67BC" w14:textId="0E6B6CDE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A3C44C2" w14:textId="3E6E3C01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1DB90926" w14:textId="77777777" w:rsidR="00A773EE" w:rsidRP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8F5BEF2" w14:textId="416EC09D" w:rsidR="00A773EE" w:rsidRDefault="00306288" w:rsidP="0030628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 w:rsidR="00962CBA">
        <w:rPr>
          <w:rFonts w:ascii="Arial" w:hAnsi="Arial" w:cs="Arial"/>
          <w:b/>
          <w:bCs/>
        </w:rPr>
        <w:t>u</w:t>
      </w:r>
      <w:r w:rsidR="006D502D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tiplex PCR</w:t>
      </w:r>
      <w:r w:rsidR="00F763E7">
        <w:rPr>
          <w:rFonts w:ascii="Arial" w:hAnsi="Arial" w:cs="Arial"/>
          <w:b/>
          <w:bCs/>
        </w:rPr>
        <w:t xml:space="preserve">s </w:t>
      </w:r>
      <w:r w:rsidR="00F763E7" w:rsidRPr="00B255F9">
        <w:rPr>
          <w:rFonts w:ascii="Arial" w:hAnsi="Arial" w:cs="Arial"/>
          <w:b/>
          <w:bCs/>
          <w:i/>
          <w:iCs/>
        </w:rPr>
        <w:t>(</w:t>
      </w:r>
      <w:r w:rsidR="00F763E7">
        <w:rPr>
          <w:rFonts w:ascii="Arial" w:hAnsi="Arial" w:cs="Arial"/>
          <w:b/>
          <w:bCs/>
          <w:i/>
          <w:iCs/>
        </w:rPr>
        <w:t>1</w:t>
      </w:r>
      <w:r w:rsidR="00F763E7" w:rsidRPr="00B255F9">
        <w:rPr>
          <w:rFonts w:ascii="Arial" w:hAnsi="Arial" w:cs="Arial"/>
          <w:b/>
          <w:bCs/>
          <w:i/>
          <w:iCs/>
        </w:rPr>
        <w:t>.5 hours + PCR run time)</w:t>
      </w:r>
      <w:r w:rsidR="00F763E7">
        <w:rPr>
          <w:rStyle w:val="CommentReference"/>
        </w:rPr>
        <w:commentReference w:id="6"/>
      </w:r>
    </w:p>
    <w:p w14:paraId="223A60F6" w14:textId="6CB605BC" w:rsidR="00C1746A" w:rsidRDefault="00C1746A" w:rsidP="000531E6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This protocol calls for two</w:t>
      </w:r>
      <w:r w:rsidR="00D60363">
        <w:rPr>
          <w:rFonts w:ascii="Arial" w:hAnsi="Arial" w:cs="Arial"/>
        </w:rPr>
        <w:t xml:space="preserve"> separate</w:t>
      </w:r>
      <w:r>
        <w:rPr>
          <w:rFonts w:ascii="Arial" w:hAnsi="Arial" w:cs="Arial"/>
        </w:rPr>
        <w:t xml:space="preserve"> multiplex PCRs per sample, one is done with primer Pool 1, the other with primer Pool 2. </w:t>
      </w:r>
    </w:p>
    <w:p w14:paraId="5F7C8E4B" w14:textId="34AA0C29" w:rsidR="0010722B" w:rsidRPr="00C1746A" w:rsidRDefault="00C1746A" w:rsidP="00C1746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Make sure to </w:t>
      </w:r>
      <w:r>
        <w:rPr>
          <w:rFonts w:ascii="Arial" w:hAnsi="Arial" w:cs="Arial"/>
        </w:rPr>
        <w:t>Carefully</w:t>
      </w:r>
      <w:r>
        <w:rPr>
          <w:rFonts w:ascii="Arial" w:hAnsi="Arial" w:cs="Arial"/>
        </w:rPr>
        <w:t xml:space="preserve"> label 2 sets of strip tubes with </w:t>
      </w:r>
      <w:r w:rsidR="00F834A0" w:rsidRPr="00C1746A">
        <w:rPr>
          <w:rFonts w:ascii="Arial" w:hAnsi="Arial" w:cs="Arial"/>
        </w:rPr>
        <w:t>sample ID</w:t>
      </w:r>
      <w:r>
        <w:rPr>
          <w:rFonts w:ascii="Arial" w:hAnsi="Arial" w:cs="Arial"/>
        </w:rPr>
        <w:t xml:space="preserve"> and </w:t>
      </w:r>
      <w:r w:rsidR="00F834A0" w:rsidRPr="00C1746A">
        <w:rPr>
          <w:rFonts w:ascii="Arial" w:hAnsi="Arial" w:cs="Arial"/>
        </w:rPr>
        <w:t>pool</w:t>
      </w:r>
      <w:r>
        <w:rPr>
          <w:rFonts w:ascii="Arial" w:hAnsi="Arial" w:cs="Arial"/>
        </w:rPr>
        <w:t xml:space="preserve"> (different colored markers and separate tube racks for each pool)</w:t>
      </w:r>
      <w:r w:rsidR="00F834A0" w:rsidRPr="00C1746A">
        <w:rPr>
          <w:rFonts w:ascii="Arial" w:hAnsi="Arial" w:cs="Arial"/>
        </w:rPr>
        <w:t xml:space="preserve"> </w:t>
      </w:r>
      <w:r w:rsidR="00885554" w:rsidRPr="00C1746A">
        <w:rPr>
          <w:rFonts w:ascii="Arial" w:hAnsi="Arial" w:cs="Arial"/>
        </w:rPr>
        <w:t>and s</w:t>
      </w:r>
      <w:r w:rsidR="006B6188" w:rsidRPr="00C1746A">
        <w:rPr>
          <w:rFonts w:ascii="Arial" w:hAnsi="Arial" w:cs="Arial"/>
        </w:rPr>
        <w:t>et up m</w:t>
      </w:r>
      <w:r w:rsidR="00FB7487" w:rsidRPr="00C1746A">
        <w:rPr>
          <w:rFonts w:ascii="Arial" w:hAnsi="Arial" w:cs="Arial"/>
        </w:rPr>
        <w:t>ul</w:t>
      </w:r>
      <w:r w:rsidR="006B6188" w:rsidRPr="00C1746A">
        <w:rPr>
          <w:rFonts w:ascii="Arial" w:hAnsi="Arial" w:cs="Arial"/>
        </w:rPr>
        <w:t>tiplex PCR in strip tubes</w:t>
      </w:r>
      <w:r w:rsidR="000E267E" w:rsidRPr="00C1746A">
        <w:rPr>
          <w:rFonts w:ascii="Arial" w:hAnsi="Arial" w:cs="Arial"/>
        </w:rPr>
        <w:br/>
      </w:r>
    </w:p>
    <w:p w14:paraId="0E210DE4" w14:textId="7AA15C01" w:rsidR="004E509D" w:rsidRPr="000203AE" w:rsidRDefault="004E509D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master</w:t>
      </w:r>
      <w:r w:rsidR="000203AE">
        <w:rPr>
          <w:rFonts w:ascii="Arial" w:hAnsi="Arial" w:cs="Arial"/>
        </w:rPr>
        <w:t xml:space="preserve"> mix for each pool in </w:t>
      </w:r>
      <w:r w:rsidR="00D653F8">
        <w:rPr>
          <w:rFonts w:ascii="Arial" w:hAnsi="Arial" w:cs="Arial"/>
        </w:rPr>
        <w:t>microcentrifuge tubes</w:t>
      </w:r>
    </w:p>
    <w:tbl>
      <w:tblPr>
        <w:tblStyle w:val="PlainTable21"/>
        <w:tblpPr w:leftFromText="180" w:rightFromText="180" w:vertAnchor="text" w:horzAnchor="page" w:tblpX="3971" w:tblpY="60"/>
        <w:tblW w:w="0" w:type="auto"/>
        <w:tblLook w:val="0600" w:firstRow="0" w:lastRow="0" w:firstColumn="0" w:lastColumn="0" w:noHBand="1" w:noVBand="1"/>
      </w:tblPr>
      <w:tblGrid>
        <w:gridCol w:w="222"/>
        <w:gridCol w:w="3458"/>
        <w:gridCol w:w="1009"/>
        <w:gridCol w:w="937"/>
      </w:tblGrid>
      <w:tr w:rsidR="00EF641D" w:rsidRPr="00A75864" w14:paraId="0BCDE6F6" w14:textId="0314E0C3" w:rsidTr="00B23C3B">
        <w:trPr>
          <w:trHeight w:val="170"/>
        </w:trPr>
        <w:tc>
          <w:tcPr>
            <w:tcW w:w="0" w:type="auto"/>
          </w:tcPr>
          <w:p w14:paraId="3D5C5AD9" w14:textId="77777777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B15FF8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5F825C6" w14:textId="4F0B0AA1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1</w:t>
            </w:r>
          </w:p>
        </w:tc>
        <w:tc>
          <w:tcPr>
            <w:tcW w:w="0" w:type="auto"/>
          </w:tcPr>
          <w:p w14:paraId="52FF51B6" w14:textId="2B0AD0E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2</w:t>
            </w:r>
          </w:p>
        </w:tc>
      </w:tr>
      <w:tr w:rsidR="00EF641D" w14:paraId="5E584569" w14:textId="0C750815" w:rsidTr="00B23C3B">
        <w:trPr>
          <w:trHeight w:val="345"/>
        </w:trPr>
        <w:tc>
          <w:tcPr>
            <w:tcW w:w="0" w:type="auto"/>
          </w:tcPr>
          <w:p w14:paraId="75223086" w14:textId="2517280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BAC779F" w14:textId="4BF449C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5X Q5 Reaction buffer</w:t>
            </w:r>
          </w:p>
        </w:tc>
        <w:tc>
          <w:tcPr>
            <w:tcW w:w="0" w:type="auto"/>
            <w:noWrap/>
          </w:tcPr>
          <w:p w14:paraId="6275DAD0" w14:textId="33D0D9C4" w:rsidR="00EF641D" w:rsidRPr="00A75864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00C3C2D5" w14:textId="052440FF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4814CDD" w14:textId="01F95956" w:rsidTr="00B23C3B">
        <w:trPr>
          <w:trHeight w:val="134"/>
        </w:trPr>
        <w:tc>
          <w:tcPr>
            <w:tcW w:w="0" w:type="auto"/>
          </w:tcPr>
          <w:p w14:paraId="7B6BC3E7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047714C" w14:textId="3E278FFD" w:rsidR="00EF641D" w:rsidRPr="00D33528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 xml:space="preserve">10mM </w:t>
            </w:r>
            <w:r w:rsidR="00A419C0">
              <w:rPr>
                <w:rFonts w:ascii="Arial" w:hAnsi="Arial" w:cs="Arial"/>
              </w:rPr>
              <w:t>dNTPs</w:t>
            </w:r>
          </w:p>
        </w:tc>
        <w:tc>
          <w:tcPr>
            <w:tcW w:w="0" w:type="auto"/>
            <w:noWrap/>
          </w:tcPr>
          <w:p w14:paraId="7FD25E87" w14:textId="1AA8CDB0" w:rsidR="00EF641D" w:rsidRPr="00D33528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55E4D863" w14:textId="49ABA605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3DC87F8" w14:textId="74FF3A2D" w:rsidTr="00B23C3B">
        <w:trPr>
          <w:trHeight w:val="324"/>
        </w:trPr>
        <w:tc>
          <w:tcPr>
            <w:tcW w:w="0" w:type="auto"/>
          </w:tcPr>
          <w:p w14:paraId="2F6EA2D0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68C7F3" w14:textId="4293B481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 Hot Start DNA Polymerase</w:t>
            </w:r>
          </w:p>
        </w:tc>
        <w:tc>
          <w:tcPr>
            <w:tcW w:w="0" w:type="auto"/>
            <w:noWrap/>
          </w:tcPr>
          <w:p w14:paraId="48CB8C92" w14:textId="5EF1EBC5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7E67B725" w14:textId="431BFE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05BE58B4" w14:textId="0B4E2191" w:rsidTr="00B23C3B">
        <w:trPr>
          <w:trHeight w:val="324"/>
        </w:trPr>
        <w:tc>
          <w:tcPr>
            <w:tcW w:w="0" w:type="auto"/>
          </w:tcPr>
          <w:p w14:paraId="7E59012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78DD04B" w14:textId="3E2009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 Primer Pool 1 or 2 (10</w:t>
            </w:r>
            <w:r w:rsidR="00DE1962">
              <w:rPr>
                <w:rFonts w:ascii="Arial" w:hAnsi="Arial" w:cs="Arial"/>
              </w:rPr>
              <w:t>μM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noWrap/>
          </w:tcPr>
          <w:p w14:paraId="567C9DCB" w14:textId="5E39B40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4F6A647B" w14:textId="6CF233D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431B6C" w14:paraId="00737A7A" w14:textId="77777777" w:rsidTr="00B23C3B">
        <w:trPr>
          <w:trHeight w:val="324"/>
        </w:trPr>
        <w:tc>
          <w:tcPr>
            <w:tcW w:w="0" w:type="auto"/>
          </w:tcPr>
          <w:p w14:paraId="579A6AB3" w14:textId="77777777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9FC4831" w14:textId="5B9B741C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3E6A609C" w14:textId="2254B089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μl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14:paraId="12090E3A" w14:textId="69F0BD90" w:rsidR="00431B6C" w:rsidRPr="006D502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l</w:t>
            </w:r>
          </w:p>
        </w:tc>
      </w:tr>
      <w:tr w:rsidR="00EF641D" w14:paraId="0EE263FA" w14:textId="0694E952" w:rsidTr="00B23C3B">
        <w:trPr>
          <w:trHeight w:val="314"/>
        </w:trPr>
        <w:tc>
          <w:tcPr>
            <w:tcW w:w="0" w:type="auto"/>
          </w:tcPr>
          <w:p w14:paraId="725DB0B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50D5E4" w14:textId="77777777" w:rsidR="00EF641D" w:rsidRPr="002F528E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2B2A3FE8" w14:textId="00A0F765" w:rsidR="00EF641D" w:rsidRPr="002F528E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  <w:tc>
          <w:tcPr>
            <w:tcW w:w="0" w:type="auto"/>
          </w:tcPr>
          <w:p w14:paraId="19C79AB3" w14:textId="32A2BC74" w:rsidR="00EF641D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7C60BCCA" w14:textId="77E0E317" w:rsidR="000203AE" w:rsidRDefault="000203AE" w:rsidP="000203AE">
      <w:pPr>
        <w:spacing w:before="240"/>
        <w:rPr>
          <w:rFonts w:ascii="Arial" w:hAnsi="Arial" w:cs="Arial"/>
          <w:b/>
          <w:bCs/>
        </w:rPr>
      </w:pPr>
    </w:p>
    <w:p w14:paraId="0974DD93" w14:textId="6364F96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3C03284" w14:textId="6F5ECCD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22E53A9C" w14:textId="4F0638BB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CBB3167" w14:textId="7463239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1A595CA2" w14:textId="3AFA98A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ABE78C3" w14:textId="77777777" w:rsidR="00F834A0" w:rsidRPr="000203AE" w:rsidRDefault="00F834A0" w:rsidP="000203AE">
      <w:pPr>
        <w:spacing w:before="240"/>
        <w:rPr>
          <w:rFonts w:ascii="Arial" w:hAnsi="Arial" w:cs="Arial"/>
          <w:b/>
          <w:bCs/>
        </w:rPr>
      </w:pPr>
    </w:p>
    <w:p w14:paraId="09C1DA4D" w14:textId="45D91707" w:rsidR="00754895" w:rsidRPr="00754895" w:rsidRDefault="00754895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 to strip tubes</w:t>
      </w:r>
    </w:p>
    <w:p w14:paraId="0E6DDCE7" w14:textId="1DCA4ADB" w:rsidR="008055A1" w:rsidRPr="00690E21" w:rsidRDefault="00F834A0" w:rsidP="00690E2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tube</w:t>
      </w:r>
      <w:r w:rsidR="0075489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r w:rsidR="00B6349D">
        <w:rPr>
          <w:rFonts w:ascii="Arial" w:hAnsi="Arial" w:cs="Arial"/>
        </w:rPr>
        <w:t>biosafety cabinet</w:t>
      </w:r>
      <w:r>
        <w:rPr>
          <w:rFonts w:ascii="Arial" w:hAnsi="Arial" w:cs="Arial"/>
        </w:rPr>
        <w:t xml:space="preserve"> with </w:t>
      </w:r>
      <w:r w:rsidR="00690E21">
        <w:rPr>
          <w:rFonts w:ascii="Arial" w:hAnsi="Arial" w:cs="Arial"/>
        </w:rPr>
        <w:t>70% ethanol</w:t>
      </w:r>
      <w:r w:rsidR="00754895">
        <w:rPr>
          <w:rFonts w:ascii="Arial" w:hAnsi="Arial" w:cs="Arial"/>
        </w:rPr>
        <w:t xml:space="preserve"> </w:t>
      </w:r>
    </w:p>
    <w:p w14:paraId="36260C14" w14:textId="27C663D0" w:rsidR="00575F93" w:rsidRPr="00575F93" w:rsidRDefault="0039545F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strip tubes</w:t>
      </w:r>
      <w:r w:rsidR="00575F93">
        <w:rPr>
          <w:rFonts w:ascii="Arial" w:hAnsi="Arial" w:cs="Arial"/>
        </w:rPr>
        <w:t xml:space="preserve"> and put in </w:t>
      </w:r>
      <w:r w:rsidR="00B6349D">
        <w:rPr>
          <w:rFonts w:ascii="Arial" w:hAnsi="Arial" w:cs="Arial"/>
        </w:rPr>
        <w:t>biosafety cabinet</w:t>
      </w:r>
    </w:p>
    <w:p w14:paraId="223A5488" w14:textId="4B678ACE" w:rsidR="00575F93" w:rsidRPr="00575F93" w:rsidRDefault="00575F93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cDNA</w:t>
      </w:r>
    </w:p>
    <w:p w14:paraId="132B9272" w14:textId="2EA36EC2" w:rsidR="008055A1" w:rsidRPr="00231542" w:rsidRDefault="008055A1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2.5</w:t>
      </w:r>
      <w:r w:rsidR="006D502D">
        <w:rPr>
          <w:rFonts w:ascii="Arial" w:hAnsi="Arial" w:cs="Arial"/>
        </w:rPr>
        <w:t>μl</w:t>
      </w:r>
      <w:r>
        <w:rPr>
          <w:rFonts w:ascii="Arial" w:hAnsi="Arial" w:cs="Arial"/>
        </w:rPr>
        <w:t xml:space="preserve"> </w:t>
      </w:r>
      <w:r w:rsidR="00575F93">
        <w:rPr>
          <w:rFonts w:ascii="Arial" w:hAnsi="Arial" w:cs="Arial"/>
        </w:rPr>
        <w:t>cDNA</w:t>
      </w:r>
      <w:r w:rsidR="00231542">
        <w:rPr>
          <w:rFonts w:ascii="Arial" w:hAnsi="Arial" w:cs="Arial"/>
        </w:rPr>
        <w:t xml:space="preserve"> to master mix and pipet to mix</w:t>
      </w:r>
    </w:p>
    <w:p w14:paraId="2322603F" w14:textId="1177BCAE" w:rsidR="00231542" w:rsidRPr="00486498" w:rsidRDefault="00231542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samples</w:t>
      </w:r>
    </w:p>
    <w:p w14:paraId="4A3860C8" w14:textId="4D9428C8" w:rsidR="00F93FBA" w:rsidRPr="00F93FBA" w:rsidRDefault="00BF4FA1" w:rsidP="00F93FB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624BA">
        <w:rPr>
          <w:rFonts w:ascii="Arial" w:hAnsi="Arial" w:cs="Arial"/>
        </w:rPr>
        <w:t xml:space="preserve"> </w:t>
      </w:r>
      <w:commentRangeStart w:id="7"/>
      <w:commentRangeStart w:id="8"/>
      <w:r w:rsidR="008624BA">
        <w:rPr>
          <w:rFonts w:ascii="Arial" w:hAnsi="Arial" w:cs="Arial"/>
        </w:rPr>
        <w:t>PCR</w:t>
      </w:r>
      <w:commentRangeEnd w:id="7"/>
      <w:r w:rsidR="00D55505">
        <w:rPr>
          <w:rStyle w:val="CommentReference"/>
        </w:rPr>
        <w:commentReference w:id="7"/>
      </w:r>
      <w:commentRangeEnd w:id="8"/>
      <w:r w:rsidR="003A48C1">
        <w:rPr>
          <w:rStyle w:val="CommentReference"/>
        </w:rPr>
        <w:commentReference w:id="8"/>
      </w:r>
      <w:r w:rsidR="008624BA">
        <w:rPr>
          <w:rFonts w:ascii="Arial" w:hAnsi="Arial" w:cs="Arial"/>
        </w:rPr>
        <w:t xml:space="preserve"> machine</w:t>
      </w:r>
    </w:p>
    <w:tbl>
      <w:tblPr>
        <w:tblStyle w:val="PlainTable21"/>
        <w:tblpPr w:leftFromText="180" w:rightFromText="180" w:vertAnchor="text" w:horzAnchor="page" w:tblpX="3951" w:tblpY="122"/>
        <w:tblW w:w="0" w:type="auto"/>
        <w:tblLook w:val="0600" w:firstRow="0" w:lastRow="0" w:firstColumn="0" w:lastColumn="0" w:noHBand="1" w:noVBand="1"/>
      </w:tblPr>
      <w:tblGrid>
        <w:gridCol w:w="239"/>
        <w:gridCol w:w="1970"/>
        <w:gridCol w:w="1797"/>
        <w:gridCol w:w="1266"/>
        <w:gridCol w:w="1065"/>
      </w:tblGrid>
      <w:tr w:rsidR="008B433A" w:rsidRPr="00A75864" w14:paraId="57162F4C" w14:textId="57576601" w:rsidTr="00B23C3B">
        <w:trPr>
          <w:trHeight w:val="170"/>
        </w:trPr>
        <w:tc>
          <w:tcPr>
            <w:tcW w:w="0" w:type="auto"/>
          </w:tcPr>
          <w:p w14:paraId="306AE071" w14:textId="42A3BF17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3119D5" w14:textId="1A0024B3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0" w:type="auto"/>
            <w:noWrap/>
          </w:tcPr>
          <w:p w14:paraId="69B8BE7E" w14:textId="19060288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</w:tcPr>
          <w:p w14:paraId="6F70D7DD" w14:textId="740FCB32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0" w:type="auto"/>
          </w:tcPr>
          <w:p w14:paraId="4EF10715" w14:textId="7B35AF57" w:rsidR="008624BA" w:rsidRDefault="00180117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Cycles</w:t>
            </w:r>
          </w:p>
        </w:tc>
      </w:tr>
      <w:tr w:rsidR="008B433A" w14:paraId="2F6A45D2" w14:textId="1F855F5B" w:rsidTr="00B23C3B">
        <w:trPr>
          <w:trHeight w:val="345"/>
        </w:trPr>
        <w:tc>
          <w:tcPr>
            <w:tcW w:w="0" w:type="auto"/>
          </w:tcPr>
          <w:p w14:paraId="092153C0" w14:textId="01C93040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E9697C2" w14:textId="2724C07E" w:rsidR="008624BA" w:rsidRPr="00A75864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 Activation</w:t>
            </w:r>
          </w:p>
        </w:tc>
        <w:tc>
          <w:tcPr>
            <w:tcW w:w="0" w:type="auto"/>
            <w:noWrap/>
          </w:tcPr>
          <w:p w14:paraId="5248D15B" w14:textId="3B91312A" w:rsidR="008624BA" w:rsidRPr="00A75864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4E946EC4" w14:textId="28427D38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30”</w:t>
            </w:r>
          </w:p>
        </w:tc>
        <w:tc>
          <w:tcPr>
            <w:tcW w:w="0" w:type="auto"/>
          </w:tcPr>
          <w:p w14:paraId="5AA7E72C" w14:textId="27F3936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433A" w14:paraId="7B1F09D1" w14:textId="4D938841" w:rsidTr="00B23C3B">
        <w:trPr>
          <w:trHeight w:val="134"/>
        </w:trPr>
        <w:tc>
          <w:tcPr>
            <w:tcW w:w="0" w:type="auto"/>
          </w:tcPr>
          <w:p w14:paraId="1B05635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8C15A46" w14:textId="5E3C1E06" w:rsidR="008624BA" w:rsidRPr="00D33528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Denaturation</w:t>
            </w:r>
          </w:p>
        </w:tc>
        <w:tc>
          <w:tcPr>
            <w:tcW w:w="0" w:type="auto"/>
            <w:noWrap/>
          </w:tcPr>
          <w:p w14:paraId="6CB0FC74" w14:textId="1570140C" w:rsidR="008624BA" w:rsidRPr="00D33528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5CD1E3DA" w14:textId="39CA345C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15”</w:t>
            </w:r>
          </w:p>
        </w:tc>
        <w:tc>
          <w:tcPr>
            <w:tcW w:w="0" w:type="auto"/>
          </w:tcPr>
          <w:p w14:paraId="2FDF0393" w14:textId="5B13A874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2F9F0692" w14:textId="2F1C1405" w:rsidTr="00B23C3B">
        <w:trPr>
          <w:trHeight w:val="324"/>
        </w:trPr>
        <w:tc>
          <w:tcPr>
            <w:tcW w:w="0" w:type="auto"/>
          </w:tcPr>
          <w:p w14:paraId="70C89F25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B8E30F9" w14:textId="05BBE9ED" w:rsidR="008624BA" w:rsidRPr="00096D53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Annealing</w:t>
            </w:r>
          </w:p>
        </w:tc>
        <w:tc>
          <w:tcPr>
            <w:tcW w:w="0" w:type="auto"/>
            <w:noWrap/>
          </w:tcPr>
          <w:p w14:paraId="78F994E6" w14:textId="06CCBB0A" w:rsidR="008624BA" w:rsidRPr="00096D53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</w:tcPr>
          <w:p w14:paraId="19D23098" w14:textId="278293C0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5’</w:t>
            </w:r>
          </w:p>
        </w:tc>
        <w:tc>
          <w:tcPr>
            <w:tcW w:w="0" w:type="auto"/>
          </w:tcPr>
          <w:p w14:paraId="6338CDB2" w14:textId="38128FA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16DDA570" w14:textId="066E14B2" w:rsidTr="00B23C3B">
        <w:trPr>
          <w:trHeight w:val="324"/>
        </w:trPr>
        <w:tc>
          <w:tcPr>
            <w:tcW w:w="0" w:type="auto"/>
          </w:tcPr>
          <w:p w14:paraId="02CBD03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0001BF5" w14:textId="0673D55D" w:rsidR="008624BA" w:rsidRDefault="001A3878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  <w:tc>
          <w:tcPr>
            <w:tcW w:w="0" w:type="auto"/>
            <w:noWrap/>
          </w:tcPr>
          <w:p w14:paraId="7F3D6C81" w14:textId="2857ACDD" w:rsidR="008624BA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4ºC</w:t>
            </w:r>
          </w:p>
        </w:tc>
        <w:tc>
          <w:tcPr>
            <w:tcW w:w="0" w:type="auto"/>
          </w:tcPr>
          <w:p w14:paraId="72789449" w14:textId="4E285D6F" w:rsidR="008624BA" w:rsidRPr="001E1AF6" w:rsidRDefault="008B433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E1AF6">
              <w:rPr>
                <w:rFonts w:ascii="Arial" w:hAnsi="Arial" w:cs="Arial"/>
              </w:rPr>
              <w:t>ndefinite</w:t>
            </w:r>
          </w:p>
        </w:tc>
        <w:tc>
          <w:tcPr>
            <w:tcW w:w="0" w:type="auto"/>
          </w:tcPr>
          <w:p w14:paraId="481CAB42" w14:textId="3C749E71" w:rsidR="008624BA" w:rsidRDefault="00E82492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A33EE" w14:paraId="2BB27714" w14:textId="77777777" w:rsidTr="00811B6F">
        <w:trPr>
          <w:trHeight w:val="324"/>
        </w:trPr>
        <w:tc>
          <w:tcPr>
            <w:tcW w:w="0" w:type="auto"/>
            <w:gridSpan w:val="5"/>
          </w:tcPr>
          <w:p w14:paraId="65027E41" w14:textId="6C1D0475" w:rsidR="003A33EE" w:rsidRPr="00FB7487" w:rsidRDefault="003A33EE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commentRangeStart w:id="9"/>
            <w:commentRangeStart w:id="10"/>
            <w:r w:rsidRPr="00FB7487">
              <w:rPr>
                <w:rFonts w:ascii="Arial" w:hAnsi="Arial" w:cs="Arial"/>
                <w:i/>
                <w:iCs/>
              </w:rPr>
              <w:t>(</w:t>
            </w:r>
            <w:r w:rsidR="00A90F2B" w:rsidRPr="00FB7487">
              <w:rPr>
                <w:rFonts w:ascii="Arial" w:hAnsi="Arial" w:cs="Arial"/>
                <w:i/>
                <w:iCs/>
              </w:rPr>
              <w:t>N</w:t>
            </w:r>
            <w:r w:rsidRPr="00FB7487">
              <w:rPr>
                <w:rFonts w:ascii="Arial" w:hAnsi="Arial" w:cs="Arial"/>
                <w:i/>
                <w:iCs/>
              </w:rPr>
              <w:t>ote:  25 cycles for C</w:t>
            </w:r>
            <w:r w:rsidR="00A90F2B" w:rsidRPr="00FB7487">
              <w:rPr>
                <w:rFonts w:ascii="Arial" w:hAnsi="Arial" w:cs="Arial"/>
                <w:i/>
                <w:iCs/>
              </w:rPr>
              <w:t>t</w:t>
            </w:r>
            <w:r w:rsidRPr="00FB7487">
              <w:rPr>
                <w:rFonts w:ascii="Arial" w:hAnsi="Arial" w:cs="Arial"/>
                <w:i/>
                <w:iCs/>
              </w:rPr>
              <w:t xml:space="preserve"> 18-21</w:t>
            </w:r>
            <w:r w:rsidR="00A90F2B" w:rsidRPr="00FB7487">
              <w:rPr>
                <w:rFonts w:ascii="Arial" w:hAnsi="Arial" w:cs="Arial"/>
                <w:i/>
                <w:iCs/>
              </w:rPr>
              <w:t xml:space="preserve">, up to 35 cycles for Ct </w:t>
            </w:r>
            <w:r w:rsidR="00690E21">
              <w:rPr>
                <w:rFonts w:ascii="Arial" w:hAnsi="Arial" w:cs="Arial"/>
                <w:i/>
                <w:iCs/>
              </w:rPr>
              <w:t xml:space="preserve">≥ </w:t>
            </w:r>
            <w:r w:rsidR="00A90F2B" w:rsidRPr="00FB7487">
              <w:rPr>
                <w:rFonts w:ascii="Arial" w:hAnsi="Arial" w:cs="Arial"/>
                <w:i/>
                <w:iCs/>
              </w:rPr>
              <w:t>35</w:t>
            </w:r>
            <w:commentRangeEnd w:id="9"/>
            <w:r w:rsidR="00D55505">
              <w:rPr>
                <w:rStyle w:val="CommentReference"/>
              </w:rPr>
              <w:commentReference w:id="9"/>
            </w:r>
            <w:commentRangeEnd w:id="10"/>
            <w:r w:rsidR="003A48C1">
              <w:rPr>
                <w:rStyle w:val="CommentReference"/>
              </w:rPr>
              <w:commentReference w:id="10"/>
            </w:r>
            <w:r w:rsidR="00A90F2B" w:rsidRPr="00FB7487">
              <w:rPr>
                <w:rFonts w:ascii="Arial" w:hAnsi="Arial" w:cs="Arial"/>
                <w:i/>
                <w:iCs/>
              </w:rPr>
              <w:t>)</w:t>
            </w:r>
          </w:p>
        </w:tc>
      </w:tr>
    </w:tbl>
    <w:p w14:paraId="72C1531A" w14:textId="7D9DFFFB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17243FC" w14:textId="07A6E182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2825EC3B" w14:textId="51E44928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DD76670" w14:textId="0B81A78A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0278BFE8" w14:textId="77777777" w:rsidR="00AC7B5B" w:rsidRPr="00690E21" w:rsidRDefault="00AC7B5B" w:rsidP="00690E21">
      <w:pPr>
        <w:spacing w:before="240"/>
        <w:jc w:val="right"/>
        <w:rPr>
          <w:rFonts w:ascii="Arial" w:hAnsi="Arial" w:cs="Arial"/>
          <w:b/>
          <w:bCs/>
        </w:rPr>
      </w:pPr>
    </w:p>
    <w:p w14:paraId="1DCF9F6C" w14:textId="7065E7D7" w:rsidR="00890753" w:rsidRPr="005D19F6" w:rsidRDefault="00890753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</w:t>
      </w:r>
      <w:r w:rsidR="00F277C0">
        <w:rPr>
          <w:rFonts w:ascii="Arial" w:hAnsi="Arial" w:cs="Arial"/>
          <w:highlight w:val="yellow"/>
        </w:rPr>
        <w:t xml:space="preserve"> -20</w:t>
      </w:r>
      <w:r w:rsidR="0071127C">
        <w:rPr>
          <w:rFonts w:ascii="Arial" w:hAnsi="Arial" w:cs="Arial"/>
          <w:highlight w:val="yellow"/>
        </w:rPr>
        <w:t>ºC</w:t>
      </w:r>
      <w:r w:rsidR="00F277C0">
        <w:rPr>
          <w:rFonts w:ascii="Arial" w:hAnsi="Arial" w:cs="Arial"/>
          <w:highlight w:val="yellow"/>
        </w:rPr>
        <w:t xml:space="preserve"> if</w:t>
      </w:r>
      <w:r w:rsidRPr="005D19F6">
        <w:rPr>
          <w:rFonts w:ascii="Arial" w:hAnsi="Arial" w:cs="Arial"/>
          <w:highlight w:val="yellow"/>
        </w:rPr>
        <w:t xml:space="preserve"> &gt;</w:t>
      </w:r>
      <w:r w:rsidR="00F277C0">
        <w:rPr>
          <w:rFonts w:ascii="Arial" w:hAnsi="Arial" w:cs="Arial"/>
          <w:highlight w:val="yellow"/>
        </w:rPr>
        <w:t>3</w:t>
      </w:r>
      <w:r w:rsidRPr="005D19F6">
        <w:rPr>
          <w:rFonts w:ascii="Arial" w:hAnsi="Arial" w:cs="Arial"/>
          <w:highlight w:val="yellow"/>
        </w:rPr>
        <w:t xml:space="preserve"> DAY</w:t>
      </w:r>
      <w:r w:rsidR="00F277C0">
        <w:rPr>
          <w:rFonts w:ascii="Arial" w:hAnsi="Arial" w:cs="Arial"/>
          <w:highlight w:val="yellow"/>
        </w:rPr>
        <w:t xml:space="preserve">S OR </w:t>
      </w:r>
      <w:r w:rsidR="0071127C">
        <w:rPr>
          <w:rFonts w:ascii="Arial" w:hAnsi="Arial" w:cs="Arial"/>
          <w:highlight w:val="yellow"/>
        </w:rPr>
        <w:t>4ºC if &lt; 3 days</w:t>
      </w:r>
      <w:r w:rsidR="00F277C0">
        <w:rPr>
          <w:rFonts w:ascii="Arial" w:hAnsi="Arial" w:cs="Arial"/>
          <w:highlight w:val="yellow"/>
        </w:rPr>
        <w:t xml:space="preserve"> </w:t>
      </w:r>
      <w:r w:rsidR="00F277C0">
        <w:rPr>
          <w:rFonts w:ascii="Arial" w:hAnsi="Arial" w:cs="Arial"/>
          <w:highlight w:val="yellow"/>
        </w:rPr>
        <w:br/>
      </w:r>
    </w:p>
    <w:p w14:paraId="25263E70" w14:textId="77777777" w:rsidR="00F277C0" w:rsidRPr="00F277C0" w:rsidRDefault="00F277C0" w:rsidP="00F277C0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 w:rsidRPr="00F277C0">
        <w:rPr>
          <w:rFonts w:ascii="Arial" w:hAnsi="Arial" w:cs="Arial"/>
          <w:b/>
          <w:bCs/>
        </w:rPr>
        <w:t>Qubit samples to check concentration (</w:t>
      </w:r>
      <w:r w:rsidRPr="00F277C0">
        <w:rPr>
          <w:rFonts w:ascii="Arial" w:hAnsi="Arial" w:cs="Arial"/>
          <w:b/>
          <w:bCs/>
          <w:i/>
          <w:iCs/>
        </w:rPr>
        <w:t>this step is optional at this point, can return to check individual samples as needed</w:t>
      </w:r>
      <w:r w:rsidRPr="00F277C0">
        <w:rPr>
          <w:rFonts w:ascii="Arial" w:hAnsi="Arial" w:cs="Arial"/>
          <w:b/>
          <w:bCs/>
        </w:rPr>
        <w:t>)</w:t>
      </w:r>
    </w:p>
    <w:p w14:paraId="47362228" w14:textId="77777777" w:rsidR="00F277C0" w:rsidRPr="007706FC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Make working solution </w:t>
      </w:r>
      <w:r w:rsidRPr="00FB7487">
        <w:rPr>
          <w:rFonts w:ascii="Arial" w:hAnsi="Arial" w:cs="Arial"/>
          <w:i/>
          <w:iCs/>
        </w:rPr>
        <w:t>(# of samples + 2 standards)</w:t>
      </w:r>
    </w:p>
    <w:tbl>
      <w:tblPr>
        <w:tblStyle w:val="PlainTable21"/>
        <w:tblpPr w:leftFromText="180" w:rightFromText="180" w:vertAnchor="text" w:horzAnchor="margin" w:tblpXSpec="center" w:tblpY="62"/>
        <w:tblW w:w="0" w:type="auto"/>
        <w:tblLook w:val="0600" w:firstRow="0" w:lastRow="0" w:firstColumn="0" w:lastColumn="0" w:noHBand="1" w:noVBand="1"/>
      </w:tblPr>
      <w:tblGrid>
        <w:gridCol w:w="222"/>
        <w:gridCol w:w="1671"/>
        <w:gridCol w:w="1083"/>
      </w:tblGrid>
      <w:tr w:rsidR="00F277C0" w:rsidRPr="00A75864" w14:paraId="56D24A8D" w14:textId="77777777" w:rsidTr="00382495">
        <w:trPr>
          <w:trHeight w:val="170"/>
        </w:trPr>
        <w:tc>
          <w:tcPr>
            <w:tcW w:w="0" w:type="auto"/>
          </w:tcPr>
          <w:p w14:paraId="02C93FB6" w14:textId="77777777" w:rsidR="00F277C0" w:rsidRPr="00A75864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D9DE129" w14:textId="77777777" w:rsidR="00F277C0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2CD3DD01" w14:textId="77777777" w:rsidR="00F277C0" w:rsidRPr="00A75864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F277C0" w14:paraId="354522CB" w14:textId="77777777" w:rsidTr="00382495">
        <w:trPr>
          <w:trHeight w:val="345"/>
        </w:trPr>
        <w:tc>
          <w:tcPr>
            <w:tcW w:w="0" w:type="auto"/>
          </w:tcPr>
          <w:p w14:paraId="5C82DF3C" w14:textId="77777777" w:rsidR="00F277C0" w:rsidRPr="00A75864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BADCBC" w14:textId="77777777" w:rsidR="00F277C0" w:rsidRPr="00A75864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buffer</w:t>
            </w:r>
          </w:p>
        </w:tc>
        <w:tc>
          <w:tcPr>
            <w:tcW w:w="0" w:type="auto"/>
            <w:noWrap/>
          </w:tcPr>
          <w:p w14:paraId="52B2ED44" w14:textId="77777777" w:rsidR="00F277C0" w:rsidRPr="00A75864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199μl</w:t>
            </w:r>
          </w:p>
        </w:tc>
      </w:tr>
      <w:tr w:rsidR="00F277C0" w14:paraId="6BAAD67C" w14:textId="77777777" w:rsidTr="00382495">
        <w:trPr>
          <w:trHeight w:val="134"/>
        </w:trPr>
        <w:tc>
          <w:tcPr>
            <w:tcW w:w="0" w:type="auto"/>
          </w:tcPr>
          <w:p w14:paraId="38549E76" w14:textId="77777777" w:rsidR="00F277C0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14FF11B" w14:textId="77777777" w:rsidR="00F277C0" w:rsidRPr="00D33528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reagent</w:t>
            </w:r>
          </w:p>
        </w:tc>
        <w:tc>
          <w:tcPr>
            <w:tcW w:w="0" w:type="auto"/>
            <w:noWrap/>
          </w:tcPr>
          <w:p w14:paraId="12E1634A" w14:textId="77777777" w:rsidR="00F277C0" w:rsidRPr="00D33528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F277C0" w:rsidRPr="000F3B8A" w14:paraId="01356D05" w14:textId="77777777" w:rsidTr="00382495">
        <w:trPr>
          <w:trHeight w:val="574"/>
        </w:trPr>
        <w:tc>
          <w:tcPr>
            <w:tcW w:w="0" w:type="auto"/>
          </w:tcPr>
          <w:p w14:paraId="13F353A0" w14:textId="77777777" w:rsidR="00F277C0" w:rsidRPr="000F3B8A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78DBEF46" w14:textId="77777777" w:rsidR="00F277C0" w:rsidRPr="000F3B8A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28773B94" w14:textId="77777777" w:rsidR="00F277C0" w:rsidRPr="000F3B8A" w:rsidRDefault="00F277C0" w:rsidP="00382495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79A3FA88" w14:textId="77777777" w:rsidR="00F277C0" w:rsidRDefault="00F277C0" w:rsidP="00F277C0">
      <w:pPr>
        <w:spacing w:before="240"/>
        <w:rPr>
          <w:rFonts w:ascii="Arial" w:hAnsi="Arial" w:cs="Arial"/>
          <w:b/>
          <w:bCs/>
        </w:rPr>
      </w:pPr>
    </w:p>
    <w:p w14:paraId="22CF2992" w14:textId="77777777" w:rsidR="00F277C0" w:rsidRDefault="00F277C0" w:rsidP="00F277C0">
      <w:pPr>
        <w:spacing w:before="240"/>
        <w:rPr>
          <w:rFonts w:ascii="Arial" w:hAnsi="Arial" w:cs="Arial"/>
          <w:b/>
          <w:bCs/>
        </w:rPr>
      </w:pPr>
    </w:p>
    <w:p w14:paraId="007A964B" w14:textId="77777777" w:rsidR="00F277C0" w:rsidRDefault="00F277C0" w:rsidP="00F277C0">
      <w:pPr>
        <w:spacing w:before="240"/>
        <w:rPr>
          <w:rFonts w:ascii="Arial" w:hAnsi="Arial" w:cs="Arial"/>
          <w:b/>
          <w:bCs/>
        </w:rPr>
      </w:pPr>
    </w:p>
    <w:p w14:paraId="79E45CF6" w14:textId="77777777" w:rsidR="00F277C0" w:rsidRPr="007706FC" w:rsidRDefault="00F277C0" w:rsidP="00F277C0">
      <w:pPr>
        <w:spacing w:before="240"/>
        <w:rPr>
          <w:rFonts w:ascii="Arial" w:hAnsi="Arial" w:cs="Arial"/>
          <w:b/>
          <w:bCs/>
        </w:rPr>
      </w:pPr>
    </w:p>
    <w:p w14:paraId="48CF3F88" w14:textId="77777777" w:rsidR="00F277C0" w:rsidRPr="00757F06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Vortex and add 190μl working solution to standard tubes</w:t>
      </w:r>
    </w:p>
    <w:p w14:paraId="51C514A7" w14:textId="77777777" w:rsidR="00F277C0" w:rsidRPr="00406BE6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10μl of standard to appropriate tube, vortex 2-3”</w:t>
      </w:r>
    </w:p>
    <w:p w14:paraId="10B6391E" w14:textId="77777777" w:rsidR="00F277C0" w:rsidRPr="00F31948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199μl working solution to new sample tubes</w:t>
      </w:r>
    </w:p>
    <w:p w14:paraId="39B9DD56" w14:textId="77777777" w:rsidR="00F277C0" w:rsidRPr="001A1CE7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1μl sample to appropriate tube, vortex 2-3”</w:t>
      </w:r>
    </w:p>
    <w:p w14:paraId="2A6CF0E1" w14:textId="77777777" w:rsidR="00F277C0" w:rsidRPr="001A1CE7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@ RT, 2’</w:t>
      </w:r>
    </w:p>
    <w:p w14:paraId="3061A9E7" w14:textId="77777777" w:rsidR="00F277C0" w:rsidRPr="00CF013A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 w:rsidRPr="00ED4AF9">
        <w:rPr>
          <w:rFonts w:ascii="Arial" w:hAnsi="Arial" w:cs="Arial"/>
          <w:b/>
          <w:bCs/>
        </w:rPr>
        <w:t>DNA</w:t>
      </w:r>
      <w:r>
        <w:rPr>
          <w:rFonts w:ascii="Arial" w:hAnsi="Arial" w:cs="Arial"/>
        </w:rPr>
        <w:t xml:space="preserve"> &gt; </w:t>
      </w:r>
      <w:r>
        <w:rPr>
          <w:rFonts w:ascii="Arial" w:hAnsi="Arial" w:cs="Arial"/>
          <w:b/>
          <w:bCs/>
        </w:rPr>
        <w:t>dsDNA High Sensitivity</w:t>
      </w:r>
      <w:r>
        <w:rPr>
          <w:rFonts w:ascii="Arial" w:hAnsi="Arial" w:cs="Arial"/>
        </w:rPr>
        <w:t xml:space="preserve"> &gt; </w:t>
      </w:r>
      <w:r>
        <w:rPr>
          <w:rFonts w:ascii="Arial" w:hAnsi="Arial" w:cs="Arial"/>
          <w:b/>
          <w:bCs/>
        </w:rPr>
        <w:t>Read Standards</w:t>
      </w:r>
    </w:p>
    <w:p w14:paraId="2DBFC54E" w14:textId="77777777" w:rsidR="00F277C0" w:rsidRPr="00BD7516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#1, close lid, press </w:t>
      </w:r>
      <w:r>
        <w:rPr>
          <w:rFonts w:ascii="Arial" w:hAnsi="Arial" w:cs="Arial"/>
          <w:b/>
          <w:bCs/>
        </w:rPr>
        <w:t>Read standard</w:t>
      </w:r>
      <w:r>
        <w:rPr>
          <w:rFonts w:ascii="Arial" w:hAnsi="Arial" w:cs="Arial"/>
        </w:rPr>
        <w:t>, remove Standard #1</w:t>
      </w:r>
    </w:p>
    <w:p w14:paraId="310118A1" w14:textId="77777777" w:rsidR="00F277C0" w:rsidRPr="00BD7516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#2, close lid, press </w:t>
      </w:r>
      <w:r>
        <w:rPr>
          <w:rFonts w:ascii="Arial" w:hAnsi="Arial" w:cs="Arial"/>
          <w:b/>
          <w:bCs/>
        </w:rPr>
        <w:t>Read standard</w:t>
      </w:r>
      <w:r>
        <w:rPr>
          <w:rFonts w:ascii="Arial" w:hAnsi="Arial" w:cs="Arial"/>
        </w:rPr>
        <w:t>, remove Standard #2</w:t>
      </w:r>
    </w:p>
    <w:p w14:paraId="121AA36B" w14:textId="77777777" w:rsidR="00F277C0" w:rsidRPr="00BD7516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>
        <w:rPr>
          <w:rFonts w:ascii="Arial" w:hAnsi="Arial" w:cs="Arial"/>
          <w:b/>
          <w:bCs/>
        </w:rPr>
        <w:t>Run samples</w:t>
      </w:r>
    </w:p>
    <w:p w14:paraId="22FC0BED" w14:textId="77777777" w:rsidR="00F277C0" w:rsidRPr="00BB3FE3" w:rsidRDefault="00F277C0" w:rsidP="00F277C0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Select sample volume and units</w:t>
      </w:r>
    </w:p>
    <w:p w14:paraId="5E58BC6C" w14:textId="3A624496" w:rsidR="007E42DB" w:rsidRPr="00690E21" w:rsidRDefault="00F277C0" w:rsidP="00F277C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sample tube, close lid, press </w:t>
      </w:r>
      <w:r>
        <w:rPr>
          <w:rFonts w:ascii="Arial" w:hAnsi="Arial" w:cs="Arial"/>
          <w:b/>
          <w:bCs/>
        </w:rPr>
        <w:t>Read tube</w:t>
      </w:r>
      <w:r>
        <w:rPr>
          <w:rFonts w:ascii="Arial" w:hAnsi="Arial" w:cs="Arial"/>
        </w:rPr>
        <w:t xml:space="preserve">, record and remove sample </w:t>
      </w:r>
      <w:r w:rsidRPr="00FB7487">
        <w:rPr>
          <w:rFonts w:ascii="Arial" w:hAnsi="Arial" w:cs="Arial"/>
          <w:i/>
          <w:iCs/>
        </w:rPr>
        <w:t>(repeat for all samples)</w:t>
      </w:r>
      <w:r w:rsidR="00762CE1" w:rsidRPr="00890753">
        <w:rPr>
          <w:rFonts w:ascii="Arial" w:hAnsi="Arial" w:cs="Arial"/>
        </w:rPr>
        <w:br w:type="page"/>
      </w:r>
    </w:p>
    <w:p w14:paraId="495EFF9F" w14:textId="666863EF" w:rsidR="00690E21" w:rsidRDefault="0071127C" w:rsidP="00690E21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Pool</w:t>
      </w:r>
      <w:r>
        <w:rPr>
          <w:rFonts w:ascii="Arial" w:hAnsi="Arial" w:cs="Arial"/>
          <w:b/>
          <w:bCs/>
        </w:rPr>
        <w:t xml:space="preserve"> PCRs and</w:t>
      </w:r>
      <w:r>
        <w:rPr>
          <w:rFonts w:ascii="Arial" w:hAnsi="Arial" w:cs="Arial"/>
          <w:b/>
          <w:bCs/>
        </w:rPr>
        <w:t xml:space="preserve"> </w:t>
      </w:r>
      <w:r w:rsidR="00690E21">
        <w:rPr>
          <w:rFonts w:ascii="Arial" w:hAnsi="Arial" w:cs="Arial"/>
          <w:b/>
          <w:bCs/>
        </w:rPr>
        <w:t>Concentrate Products</w:t>
      </w:r>
      <w:r w:rsidR="00F277C0">
        <w:rPr>
          <w:rFonts w:ascii="Arial" w:hAnsi="Arial" w:cs="Arial"/>
          <w:b/>
          <w:bCs/>
        </w:rPr>
        <w:t xml:space="preserve"> </w:t>
      </w:r>
      <w:r w:rsidR="00690E21" w:rsidRPr="00B255F9">
        <w:rPr>
          <w:rFonts w:ascii="Arial" w:hAnsi="Arial" w:cs="Arial"/>
          <w:b/>
          <w:bCs/>
          <w:i/>
          <w:iCs/>
        </w:rPr>
        <w:t>(</w:t>
      </w:r>
      <w:r w:rsidR="00690E21">
        <w:rPr>
          <w:rFonts w:ascii="Arial" w:hAnsi="Arial" w:cs="Arial"/>
          <w:b/>
          <w:bCs/>
          <w:i/>
          <w:iCs/>
        </w:rPr>
        <w:t>1</w:t>
      </w:r>
      <w:r w:rsidR="00690E21" w:rsidRPr="00B255F9">
        <w:rPr>
          <w:rFonts w:ascii="Arial" w:hAnsi="Arial" w:cs="Arial"/>
          <w:b/>
          <w:bCs/>
          <w:i/>
          <w:iCs/>
        </w:rPr>
        <w:t>.5 hours)</w:t>
      </w:r>
      <w:r w:rsidR="00690E21">
        <w:rPr>
          <w:rStyle w:val="CommentReference"/>
        </w:rPr>
        <w:commentReference w:id="11"/>
      </w:r>
    </w:p>
    <w:p w14:paraId="7BC2650E" w14:textId="14C454E6" w:rsidR="00690E21" w:rsidRDefault="0071127C" w:rsidP="00F277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71127C">
        <w:rPr>
          <w:rFonts w:ascii="Arial" w:hAnsi="Arial" w:cs="Arial"/>
        </w:rPr>
        <w:t xml:space="preserve">Here </w:t>
      </w:r>
      <w:r>
        <w:rPr>
          <w:rFonts w:ascii="Arial" w:hAnsi="Arial" w:cs="Arial"/>
        </w:rPr>
        <w:t>we will bring together the separate Pool 1 and Pool 2 PCR products by sample.</w:t>
      </w:r>
    </w:p>
    <w:p w14:paraId="4AF9C67C" w14:textId="5DD51A48" w:rsidR="005A11A6" w:rsidRDefault="005A11A6" w:rsidP="00F277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Label a new strip tube by sample.</w:t>
      </w:r>
    </w:p>
    <w:p w14:paraId="24126EAF" w14:textId="2D456415" w:rsidR="005A11A6" w:rsidRDefault="0071127C" w:rsidP="00F277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Using a multichannel, pipette (</w:t>
      </w:r>
      <w:r w:rsidR="005A11A6">
        <w:rPr>
          <w:rFonts w:ascii="Arial" w:hAnsi="Arial" w:cs="Arial"/>
        </w:rPr>
        <w:t>20</w:t>
      </w:r>
      <w:r>
        <w:rPr>
          <w:rFonts w:ascii="Arial" w:hAnsi="Arial" w:cs="Arial"/>
        </w:rPr>
        <w:t>µL)</w:t>
      </w:r>
      <w:r w:rsidR="005A11A6">
        <w:rPr>
          <w:rFonts w:ascii="Arial" w:hAnsi="Arial" w:cs="Arial"/>
        </w:rPr>
        <w:t xml:space="preserve"> of each Pool 1 PCR product into a new strip tube carefully to ensure sample identity is retained.</w:t>
      </w:r>
    </w:p>
    <w:p w14:paraId="47E02AB0" w14:textId="77777777" w:rsidR="004B3F2E" w:rsidRDefault="005A11A6" w:rsidP="00F277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Using a multichannel pipette, transfer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µL) of each Pool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PCR product</w:t>
      </w:r>
      <w:r>
        <w:rPr>
          <w:rFonts w:ascii="Arial" w:hAnsi="Arial" w:cs="Arial"/>
        </w:rPr>
        <w:t xml:space="preserve"> into the strip tube already containing the Pool 1 aliquot for a total of 40µL  </w:t>
      </w:r>
    </w:p>
    <w:p w14:paraId="177D740C" w14:textId="47DEC2B3" w:rsidR="0071127C" w:rsidRPr="0071127C" w:rsidRDefault="005A11A6" w:rsidP="004B3F2E">
      <w:pPr>
        <w:pStyle w:val="ListParagraph"/>
        <w:spacing w:before="240"/>
        <w:ind w:left="25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B670C15" w14:textId="3E71B417" w:rsidR="004B3F2E" w:rsidRPr="004B3F2E" w:rsidRDefault="004B3F2E" w:rsidP="004B3F2E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Follow directions for size selection and purification using the </w:t>
      </w:r>
      <w:proofErr w:type="spellStart"/>
      <w:r>
        <w:rPr>
          <w:rFonts w:ascii="Arial" w:hAnsi="Arial" w:cs="Arial"/>
        </w:rPr>
        <w:t>Zymo</w:t>
      </w:r>
      <w:proofErr w:type="spellEnd"/>
      <w:r>
        <w:rPr>
          <w:rFonts w:ascii="Arial" w:hAnsi="Arial" w:cs="Arial"/>
        </w:rPr>
        <w:t xml:space="preserve"> Research Select a Size and DNA Concentrator kit and protocol, with the following notes:</w:t>
      </w:r>
    </w:p>
    <w:p w14:paraId="1BA8DB7A" w14:textId="6EB6AFB6" w:rsidR="007A11A8" w:rsidRPr="00F277C0" w:rsidRDefault="004B3F2E" w:rsidP="004B3F2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 the ≥ 100 bp cutoff, use 10µL for final elution, incubate column with elution buffer for 5 minutes before final spin </w:t>
      </w:r>
      <w:r w:rsidR="00F277C0">
        <w:rPr>
          <w:rFonts w:ascii="Arial" w:hAnsi="Arial" w:cs="Arial"/>
          <w:i/>
          <w:iCs/>
        </w:rPr>
        <w:br/>
      </w:r>
    </w:p>
    <w:p w14:paraId="59723053" w14:textId="3D933F38" w:rsidR="0024284E" w:rsidRDefault="00133B98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Native barcodin</w:t>
      </w:r>
      <w:r w:rsidR="0024284E">
        <w:rPr>
          <w:rFonts w:ascii="Arial" w:hAnsi="Arial" w:cs="Arial"/>
          <w:b/>
          <w:bCs/>
        </w:rPr>
        <w:t>g</w:t>
      </w:r>
      <w:r w:rsidR="00344BA3">
        <w:rPr>
          <w:rFonts w:ascii="Arial" w:hAnsi="Arial" w:cs="Arial"/>
          <w:b/>
          <w:bCs/>
        </w:rPr>
        <w:t xml:space="preserve"> (one-pot approach)</w:t>
      </w:r>
    </w:p>
    <w:p w14:paraId="5FEA71A5" w14:textId="50E64EC7" w:rsidR="0024284E" w:rsidRPr="007A11A8" w:rsidRDefault="007614CE" w:rsidP="0024284E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Assemble the following </w:t>
      </w:r>
      <w:r w:rsidR="003F56AD">
        <w:rPr>
          <w:rFonts w:ascii="Arial" w:hAnsi="Arial" w:cs="Arial"/>
        </w:rPr>
        <w:t xml:space="preserve">master mix </w:t>
      </w:r>
      <w:r w:rsidR="004E4985">
        <w:rPr>
          <w:rFonts w:ascii="Arial" w:hAnsi="Arial" w:cs="Arial"/>
        </w:rPr>
        <w:t xml:space="preserve">in </w:t>
      </w:r>
      <w:r w:rsidR="009C0D10">
        <w:rPr>
          <w:rFonts w:ascii="Arial" w:hAnsi="Arial" w:cs="Arial"/>
        </w:rPr>
        <w:t xml:space="preserve">a new </w:t>
      </w:r>
      <w:r w:rsidR="00D653F8">
        <w:rPr>
          <w:rFonts w:ascii="Arial" w:hAnsi="Arial" w:cs="Arial"/>
        </w:rPr>
        <w:t>microcentrifuge tubes</w:t>
      </w:r>
      <w:r w:rsidR="004E4985">
        <w:rPr>
          <w:rFonts w:ascii="Arial" w:hAnsi="Arial" w:cs="Arial"/>
        </w:rPr>
        <w:t xml:space="preserve"> and aliquot to strip tubes</w:t>
      </w:r>
    </w:p>
    <w:tbl>
      <w:tblPr>
        <w:tblStyle w:val="PlainTable21"/>
        <w:tblpPr w:leftFromText="180" w:rightFromText="180" w:vertAnchor="text" w:horzAnchor="page" w:tblpX="3957" w:tblpY="65"/>
        <w:tblW w:w="0" w:type="auto"/>
        <w:tblLook w:val="0600" w:firstRow="0" w:lastRow="0" w:firstColumn="0" w:lastColumn="0" w:noHBand="1" w:noVBand="1"/>
      </w:tblPr>
      <w:tblGrid>
        <w:gridCol w:w="222"/>
        <w:gridCol w:w="4378"/>
        <w:gridCol w:w="1083"/>
      </w:tblGrid>
      <w:tr w:rsidR="008D0B43" w:rsidRPr="00A75864" w14:paraId="74616919" w14:textId="77777777" w:rsidTr="00417ECA">
        <w:trPr>
          <w:trHeight w:val="170"/>
        </w:trPr>
        <w:tc>
          <w:tcPr>
            <w:tcW w:w="0" w:type="auto"/>
          </w:tcPr>
          <w:p w14:paraId="772623C4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D370434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2A8E4E2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8D0B43" w14:paraId="5604BCC2" w14:textId="77777777" w:rsidTr="00417ECA">
        <w:trPr>
          <w:trHeight w:val="345"/>
        </w:trPr>
        <w:tc>
          <w:tcPr>
            <w:tcW w:w="0" w:type="auto"/>
          </w:tcPr>
          <w:p w14:paraId="5809CA5C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AA50304" w14:textId="7F5763EF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77170E3" w14:textId="0D1718D5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D0B43">
              <w:rPr>
                <w:rFonts w:ascii="Arial" w:hAnsi="Arial" w:cs="Arial"/>
              </w:rPr>
              <w:t>5μl</w:t>
            </w:r>
          </w:p>
        </w:tc>
      </w:tr>
      <w:tr w:rsidR="008D0B43" w14:paraId="00E3C75D" w14:textId="77777777" w:rsidTr="00417ECA">
        <w:trPr>
          <w:trHeight w:val="134"/>
        </w:trPr>
        <w:tc>
          <w:tcPr>
            <w:tcW w:w="0" w:type="auto"/>
          </w:tcPr>
          <w:p w14:paraId="0ECA47E7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1353234" w14:textId="50E04507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End Prep Reaction Buffer</w:t>
            </w:r>
          </w:p>
        </w:tc>
        <w:tc>
          <w:tcPr>
            <w:tcW w:w="0" w:type="auto"/>
            <w:noWrap/>
          </w:tcPr>
          <w:p w14:paraId="70D39ABA" w14:textId="56F4F2BA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8D0B43">
              <w:rPr>
                <w:rFonts w:ascii="Arial" w:hAnsi="Arial" w:cs="Arial"/>
              </w:rPr>
              <w:t>75μl</w:t>
            </w:r>
          </w:p>
        </w:tc>
      </w:tr>
      <w:tr w:rsidR="008D0B43" w14:paraId="13C45680" w14:textId="77777777" w:rsidTr="00417ECA">
        <w:trPr>
          <w:trHeight w:val="324"/>
        </w:trPr>
        <w:tc>
          <w:tcPr>
            <w:tcW w:w="0" w:type="auto"/>
          </w:tcPr>
          <w:p w14:paraId="3D63E81E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CCC9C9E" w14:textId="79E68E7C" w:rsidR="008D0B43" w:rsidRPr="00096D5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Ultra II End Prep Reaction </w:t>
            </w:r>
            <w:r w:rsidR="002822A7">
              <w:rPr>
                <w:rFonts w:ascii="Arial" w:hAnsi="Arial" w:cs="Arial"/>
              </w:rPr>
              <w:t>Enzyme mix</w:t>
            </w:r>
          </w:p>
        </w:tc>
        <w:tc>
          <w:tcPr>
            <w:tcW w:w="0" w:type="auto"/>
            <w:noWrap/>
          </w:tcPr>
          <w:p w14:paraId="10A136EA" w14:textId="3556C8DE" w:rsidR="008D0B43" w:rsidRPr="00096D53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  <w:r w:rsidR="008D0B43">
              <w:rPr>
                <w:rFonts w:ascii="Arial" w:hAnsi="Arial" w:cs="Arial"/>
              </w:rPr>
              <w:t>μl</w:t>
            </w:r>
          </w:p>
        </w:tc>
      </w:tr>
      <w:tr w:rsidR="00DA6281" w14:paraId="5044DEC3" w14:textId="77777777" w:rsidTr="00417ECA">
        <w:trPr>
          <w:trHeight w:val="324"/>
        </w:trPr>
        <w:tc>
          <w:tcPr>
            <w:tcW w:w="0" w:type="auto"/>
          </w:tcPr>
          <w:p w14:paraId="6E371569" w14:textId="77777777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3D3DBA" w14:textId="1E87AEFB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1275E7A8" w14:textId="0129F72E" w:rsidR="00DA6281" w:rsidRDefault="009F56B9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10</w:t>
            </w:r>
            <w:r w:rsidR="00DA6281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4AFD3BC7" w14:textId="2910AF5C" w:rsid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002412F9" w14:textId="02F896EE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15C2CBFB" w14:textId="6D1821C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51D4C5CB" w14:textId="6AB4CD9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262CD802" w14:textId="77777777" w:rsidR="007A11A8" w:rsidRP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320C08FE" w14:textId="783D352E" w:rsidR="00670AEA" w:rsidRPr="00203640" w:rsidRDefault="009F56B9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9F56B9">
        <w:rPr>
          <w:rFonts w:ascii="Arial" w:hAnsi="Arial" w:cs="Arial"/>
        </w:rPr>
        <w:t>Add 5</w:t>
      </w:r>
      <w:r>
        <w:rPr>
          <w:rFonts w:ascii="Arial" w:hAnsi="Arial" w:cs="Arial"/>
        </w:rPr>
        <w:t>μl</w:t>
      </w:r>
      <w:r w:rsidR="004E4985">
        <w:rPr>
          <w:rFonts w:ascii="Arial" w:hAnsi="Arial" w:cs="Arial"/>
        </w:rPr>
        <w:t xml:space="preserve"> of</w:t>
      </w:r>
      <w:r w:rsidR="008F667A">
        <w:rPr>
          <w:rFonts w:ascii="Arial" w:hAnsi="Arial" w:cs="Arial"/>
        </w:rPr>
        <w:t xml:space="preserve"> concentrated</w:t>
      </w:r>
      <w:r w:rsidR="004E4985">
        <w:rPr>
          <w:rFonts w:ascii="Arial" w:hAnsi="Arial" w:cs="Arial"/>
        </w:rPr>
        <w:t xml:space="preserve"> PCR </w:t>
      </w:r>
      <w:r w:rsidR="008F667A">
        <w:rPr>
          <w:rFonts w:ascii="Arial" w:hAnsi="Arial" w:cs="Arial"/>
        </w:rPr>
        <w:t>product</w:t>
      </w:r>
      <w:r w:rsidR="004E4985">
        <w:rPr>
          <w:rFonts w:ascii="Arial" w:hAnsi="Arial" w:cs="Arial"/>
        </w:rPr>
        <w:t xml:space="preserve"> </w:t>
      </w:r>
    </w:p>
    <w:p w14:paraId="36ADB9B8" w14:textId="12D1F7D3" w:rsidR="00203640" w:rsidRPr="00203640" w:rsidRDefault="00203640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1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E51904" w14:paraId="752DF82F" w14:textId="77777777" w:rsidTr="00E51904">
        <w:trPr>
          <w:trHeight w:val="345"/>
        </w:trPr>
        <w:tc>
          <w:tcPr>
            <w:tcW w:w="0" w:type="auto"/>
          </w:tcPr>
          <w:p w14:paraId="2EB7EE74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143B74C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DDBD2AB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E51904" w14:paraId="387CEE7C" w14:textId="77777777" w:rsidTr="00E51904">
        <w:trPr>
          <w:trHeight w:val="345"/>
        </w:trPr>
        <w:tc>
          <w:tcPr>
            <w:tcW w:w="0" w:type="auto"/>
          </w:tcPr>
          <w:p w14:paraId="7F970BE5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B054E3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7B57CAD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40193E48" w14:textId="77777777" w:rsidTr="00E51904">
        <w:trPr>
          <w:trHeight w:val="134"/>
        </w:trPr>
        <w:tc>
          <w:tcPr>
            <w:tcW w:w="0" w:type="auto"/>
          </w:tcPr>
          <w:p w14:paraId="2BD5EBA2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8BD5E7F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23DF1444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2420CC1C" w14:textId="77777777" w:rsidTr="00E51904">
        <w:trPr>
          <w:trHeight w:val="315"/>
        </w:trPr>
        <w:tc>
          <w:tcPr>
            <w:tcW w:w="0" w:type="auto"/>
          </w:tcPr>
          <w:p w14:paraId="2377383C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FB514BD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50E96050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1C1D258F" w14:textId="77777777" w:rsidR="00203640" w:rsidRPr="00670AEA" w:rsidRDefault="00203640" w:rsidP="0020364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E7BAD2B" w14:textId="505EDE7F" w:rsidR="00670AEA" w:rsidRDefault="00670AEA" w:rsidP="00670AEA">
      <w:pPr>
        <w:spacing w:before="240"/>
        <w:rPr>
          <w:rFonts w:ascii="Arial" w:hAnsi="Arial" w:cs="Arial"/>
          <w:b/>
          <w:bCs/>
        </w:rPr>
      </w:pPr>
    </w:p>
    <w:p w14:paraId="7BB6B9F2" w14:textId="2D90F12D" w:rsidR="00E51904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C811AB3" w14:textId="77777777" w:rsidR="00E51904" w:rsidRPr="00670AEA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F0CADBA" w14:textId="01D61256" w:rsidR="00C3478A" w:rsidRPr="0030746B" w:rsidRDefault="007614CE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a new </w:t>
      </w:r>
      <w:r w:rsidR="00D653F8">
        <w:rPr>
          <w:rFonts w:ascii="Arial" w:hAnsi="Arial" w:cs="Arial"/>
        </w:rPr>
        <w:t>microcentrifuge tube</w:t>
      </w:r>
      <w:r>
        <w:rPr>
          <w:rFonts w:ascii="Arial" w:hAnsi="Arial" w:cs="Arial"/>
        </w:rPr>
        <w:t xml:space="preserve"> assemble the following</w:t>
      </w:r>
      <w:r w:rsidR="003F56AD">
        <w:rPr>
          <w:rFonts w:ascii="Arial" w:hAnsi="Arial" w:cs="Arial"/>
        </w:rPr>
        <w:t xml:space="preserve"> master mix</w:t>
      </w:r>
      <w:r w:rsidR="00814FCC">
        <w:rPr>
          <w:rFonts w:ascii="Arial" w:hAnsi="Arial" w:cs="Arial"/>
        </w:rPr>
        <w:t xml:space="preserve"> and aliquot to </w:t>
      </w:r>
      <w:r w:rsidR="004D71F3">
        <w:rPr>
          <w:rFonts w:ascii="Arial" w:hAnsi="Arial" w:cs="Arial"/>
        </w:rPr>
        <w:t>strip tubes</w:t>
      </w:r>
    </w:p>
    <w:tbl>
      <w:tblPr>
        <w:tblStyle w:val="PlainTable21"/>
        <w:tblpPr w:leftFromText="180" w:rightFromText="180" w:vertAnchor="text" w:horzAnchor="margin" w:tblpXSpec="center" w:tblpY="82"/>
        <w:tblW w:w="0" w:type="auto"/>
        <w:tblLook w:val="0600" w:firstRow="0" w:lastRow="0" w:firstColumn="0" w:lastColumn="0" w:noHBand="1" w:noVBand="1"/>
      </w:tblPr>
      <w:tblGrid>
        <w:gridCol w:w="222"/>
        <w:gridCol w:w="3071"/>
        <w:gridCol w:w="1083"/>
      </w:tblGrid>
      <w:tr w:rsidR="00982092" w14:paraId="3FE1F6A8" w14:textId="77777777" w:rsidTr="00982092">
        <w:trPr>
          <w:trHeight w:val="345"/>
        </w:trPr>
        <w:tc>
          <w:tcPr>
            <w:tcW w:w="0" w:type="auto"/>
          </w:tcPr>
          <w:p w14:paraId="3B873F24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E8E2D61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F6FD242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82092" w14:paraId="45C11FD4" w14:textId="77777777" w:rsidTr="00982092">
        <w:trPr>
          <w:trHeight w:val="345"/>
        </w:trPr>
        <w:tc>
          <w:tcPr>
            <w:tcW w:w="0" w:type="auto"/>
          </w:tcPr>
          <w:p w14:paraId="5AC06C36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044403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5B1EC3F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5.7μl</w:t>
            </w:r>
          </w:p>
        </w:tc>
      </w:tr>
      <w:tr w:rsidR="00982092" w14:paraId="13F21792" w14:textId="77777777" w:rsidTr="00982092">
        <w:trPr>
          <w:trHeight w:val="134"/>
        </w:trPr>
        <w:tc>
          <w:tcPr>
            <w:tcW w:w="0" w:type="auto"/>
          </w:tcPr>
          <w:p w14:paraId="1CEED412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A7808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Ligation Master mix</w:t>
            </w:r>
          </w:p>
        </w:tc>
        <w:tc>
          <w:tcPr>
            <w:tcW w:w="0" w:type="auto"/>
            <w:noWrap/>
          </w:tcPr>
          <w:p w14:paraId="70EB74F0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10μl</w:t>
            </w:r>
          </w:p>
        </w:tc>
      </w:tr>
      <w:tr w:rsidR="00982092" w14:paraId="7E76FF84" w14:textId="77777777" w:rsidTr="00982092">
        <w:trPr>
          <w:trHeight w:val="324"/>
        </w:trPr>
        <w:tc>
          <w:tcPr>
            <w:tcW w:w="0" w:type="auto"/>
          </w:tcPr>
          <w:p w14:paraId="497F0398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8B9C9F8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Ligation Enhancer</w:t>
            </w:r>
          </w:p>
        </w:tc>
        <w:tc>
          <w:tcPr>
            <w:tcW w:w="0" w:type="auto"/>
            <w:noWrap/>
          </w:tcPr>
          <w:p w14:paraId="7A85EA35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0.3μl</w:t>
            </w:r>
          </w:p>
        </w:tc>
      </w:tr>
      <w:tr w:rsidR="00982092" w14:paraId="75F30083" w14:textId="77777777" w:rsidTr="00982092">
        <w:trPr>
          <w:trHeight w:val="89"/>
        </w:trPr>
        <w:tc>
          <w:tcPr>
            <w:tcW w:w="0" w:type="auto"/>
          </w:tcPr>
          <w:p w14:paraId="36356C5B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A8AAD36" w14:textId="77777777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7523B566" w14:textId="696F3E9E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1</w:t>
            </w:r>
            <w:r w:rsidR="00C5596D">
              <w:rPr>
                <w:rFonts w:ascii="Arial" w:hAnsi="Arial" w:cs="Arial"/>
                <w:i/>
                <w:iCs/>
              </w:rPr>
              <w:t>6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0E106C85" w14:textId="2FBE916F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3CDE172E" w14:textId="77777777" w:rsidR="00982092" w:rsidRDefault="00982092" w:rsidP="0030746B">
      <w:pPr>
        <w:spacing w:before="240"/>
        <w:rPr>
          <w:rFonts w:ascii="Arial" w:hAnsi="Arial" w:cs="Arial"/>
          <w:b/>
          <w:bCs/>
        </w:rPr>
      </w:pPr>
    </w:p>
    <w:p w14:paraId="26553F09" w14:textId="2F600F24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331ADE0" w14:textId="73E81D06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F718E80" w14:textId="77777777" w:rsidR="0030746B" w:rsidRP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5C61A4E8" w14:textId="57D1F93A" w:rsidR="000E1412" w:rsidRPr="000E1412" w:rsidRDefault="00DD6204" w:rsidP="000E141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</w:t>
      </w:r>
      <w:r w:rsidR="00FC6F23">
        <w:rPr>
          <w:rFonts w:ascii="Arial" w:hAnsi="Arial" w:cs="Arial"/>
        </w:rPr>
        <w:t xml:space="preserve"> </w:t>
      </w:r>
      <w:r w:rsidR="000A5CB5">
        <w:rPr>
          <w:rFonts w:ascii="Arial" w:hAnsi="Arial" w:cs="Arial"/>
        </w:rPr>
        <w:t>2.5μl</w:t>
      </w:r>
      <w:r w:rsidR="0033267C">
        <w:rPr>
          <w:rFonts w:ascii="Arial" w:hAnsi="Arial" w:cs="Arial"/>
        </w:rPr>
        <w:t xml:space="preserve"> NBXX barcode</w:t>
      </w:r>
      <w:r w:rsidR="000E1412">
        <w:rPr>
          <w:rFonts w:ascii="Arial" w:hAnsi="Arial" w:cs="Arial"/>
        </w:rPr>
        <w:t xml:space="preserve"> </w:t>
      </w:r>
      <w:r w:rsidR="000E1412" w:rsidRPr="00FB7487">
        <w:rPr>
          <w:rFonts w:ascii="Arial" w:hAnsi="Arial" w:cs="Arial"/>
          <w:i/>
          <w:iCs/>
        </w:rPr>
        <w:t>(use</w:t>
      </w:r>
      <w:r w:rsidR="00930147" w:rsidRPr="00FB7487">
        <w:rPr>
          <w:rFonts w:ascii="Arial" w:hAnsi="Arial" w:cs="Arial"/>
          <w:i/>
          <w:iCs/>
        </w:rPr>
        <w:t xml:space="preserve"> 6-24 barcodes in a library)</w:t>
      </w:r>
    </w:p>
    <w:p w14:paraId="5C1E7AA2" w14:textId="2D5304DB" w:rsidR="0033267C" w:rsidRPr="00930147" w:rsidRDefault="0033267C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1.5μl previous reaction</w:t>
      </w:r>
      <w:r w:rsidR="000E1412">
        <w:rPr>
          <w:rFonts w:ascii="Arial" w:hAnsi="Arial" w:cs="Arial"/>
        </w:rPr>
        <w:t xml:space="preserve"> mixture</w:t>
      </w:r>
    </w:p>
    <w:p w14:paraId="498156DF" w14:textId="26E40327" w:rsidR="00ED3E9A" w:rsidRPr="002558A9" w:rsidRDefault="00930147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1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930147" w14:paraId="76DEEAC1" w14:textId="77777777" w:rsidTr="00811B6F">
        <w:trPr>
          <w:trHeight w:val="345"/>
        </w:trPr>
        <w:tc>
          <w:tcPr>
            <w:tcW w:w="0" w:type="auto"/>
          </w:tcPr>
          <w:p w14:paraId="133A499A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2658AC" w14:textId="77777777" w:rsidR="00930147" w:rsidRPr="00E4641B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602497C3" w14:textId="77777777" w:rsidR="00930147" w:rsidRPr="00E4641B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930147" w14:paraId="267AF641" w14:textId="77777777" w:rsidTr="00811B6F">
        <w:trPr>
          <w:trHeight w:val="345"/>
        </w:trPr>
        <w:tc>
          <w:tcPr>
            <w:tcW w:w="0" w:type="auto"/>
          </w:tcPr>
          <w:p w14:paraId="60E0E2ED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6E7ED5" w14:textId="77777777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00477F6" w14:textId="18ABFAD1" w:rsidR="00930147" w:rsidRPr="00A75864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20’</w:t>
            </w:r>
          </w:p>
        </w:tc>
      </w:tr>
      <w:tr w:rsidR="00930147" w14:paraId="4134CCE5" w14:textId="77777777" w:rsidTr="00811B6F">
        <w:trPr>
          <w:trHeight w:val="134"/>
        </w:trPr>
        <w:tc>
          <w:tcPr>
            <w:tcW w:w="0" w:type="auto"/>
          </w:tcPr>
          <w:p w14:paraId="5645E5F1" w14:textId="77777777" w:rsidR="00930147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932F95" w14:textId="77777777" w:rsidR="00930147" w:rsidRPr="00D33528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73954995" w14:textId="77777777" w:rsidR="00930147" w:rsidRPr="00D33528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930147" w14:paraId="240B990B" w14:textId="77777777" w:rsidTr="00811B6F">
        <w:trPr>
          <w:trHeight w:val="315"/>
        </w:trPr>
        <w:tc>
          <w:tcPr>
            <w:tcW w:w="0" w:type="auto"/>
          </w:tcPr>
          <w:p w14:paraId="21A53919" w14:textId="77777777" w:rsidR="00930147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A8C27A2" w14:textId="77777777" w:rsidR="00930147" w:rsidRPr="00096D53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4DD94A7E" w14:textId="77777777" w:rsidR="00930147" w:rsidRPr="00096D53" w:rsidRDefault="00930147" w:rsidP="00811B6F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52574B9C" w14:textId="0C8E8B4F" w:rsid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3830D12" w14:textId="77777777" w:rsidR="00930147" w:rsidRP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F54049B" w14:textId="77777777" w:rsidR="002558A9" w:rsidRPr="002558A9" w:rsidRDefault="002558A9" w:rsidP="002558A9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3C46712" w14:textId="77777777" w:rsidR="002558A9" w:rsidRPr="002558A9" w:rsidRDefault="002558A9" w:rsidP="002558A9">
      <w:pPr>
        <w:spacing w:before="240"/>
        <w:rPr>
          <w:rFonts w:ascii="Arial" w:hAnsi="Arial" w:cs="Arial"/>
          <w:b/>
          <w:bCs/>
        </w:rPr>
      </w:pPr>
    </w:p>
    <w:p w14:paraId="39993FE1" w14:textId="6BA20AD4" w:rsidR="005F29C1" w:rsidRPr="005F29C1" w:rsidRDefault="008F667A" w:rsidP="00AB4614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  <w:r w:rsidRPr="005D19F6">
        <w:rPr>
          <w:rFonts w:ascii="Arial" w:hAnsi="Arial" w:cs="Arial"/>
          <w:highlight w:val="yellow"/>
        </w:rPr>
        <w:t>SAFE STOPPING POINT, FREEZE</w:t>
      </w:r>
      <w:r>
        <w:rPr>
          <w:rFonts w:ascii="Arial" w:hAnsi="Arial" w:cs="Arial"/>
          <w:highlight w:val="yellow"/>
        </w:rPr>
        <w:t xml:space="preserve"> -20ºC if</w:t>
      </w:r>
      <w:r w:rsidRPr="005D19F6">
        <w:rPr>
          <w:rFonts w:ascii="Arial" w:hAnsi="Arial" w:cs="Arial"/>
          <w:highlight w:val="yellow"/>
        </w:rPr>
        <w:t xml:space="preserve"> &gt;</w:t>
      </w:r>
      <w:r>
        <w:rPr>
          <w:rFonts w:ascii="Arial" w:hAnsi="Arial" w:cs="Arial"/>
          <w:highlight w:val="yellow"/>
        </w:rPr>
        <w:t>3</w:t>
      </w:r>
      <w:r w:rsidRPr="005D19F6">
        <w:rPr>
          <w:rFonts w:ascii="Arial" w:hAnsi="Arial" w:cs="Arial"/>
          <w:highlight w:val="yellow"/>
        </w:rPr>
        <w:t xml:space="preserve"> DAY</w:t>
      </w:r>
      <w:r>
        <w:rPr>
          <w:rFonts w:ascii="Arial" w:hAnsi="Arial" w:cs="Arial"/>
          <w:highlight w:val="yellow"/>
        </w:rPr>
        <w:t>S OR 4ºC if &lt; 3 days</w:t>
      </w:r>
    </w:p>
    <w:p w14:paraId="30B86521" w14:textId="23B12402" w:rsidR="00930147" w:rsidRPr="002558A9" w:rsidRDefault="007C4773" w:rsidP="00811B6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D9377A">
        <w:rPr>
          <w:rFonts w:ascii="Arial" w:hAnsi="Arial" w:cs="Arial"/>
        </w:rPr>
        <w:t>new</w:t>
      </w:r>
      <w:r w:rsidR="00C71839">
        <w:rPr>
          <w:rFonts w:ascii="Arial" w:hAnsi="Arial" w:cs="Arial"/>
        </w:rPr>
        <w:t xml:space="preserve"> </w:t>
      </w:r>
      <w:proofErr w:type="spellStart"/>
      <w:r w:rsidR="00C71839">
        <w:rPr>
          <w:rFonts w:ascii="Arial" w:hAnsi="Arial" w:cs="Arial"/>
        </w:rPr>
        <w:t>LoBind</w:t>
      </w:r>
      <w:proofErr w:type="spellEnd"/>
      <w:r w:rsidR="00D9377A">
        <w:rPr>
          <w:rFonts w:ascii="Arial" w:hAnsi="Arial" w:cs="Arial"/>
        </w:rPr>
        <w:t xml:space="preserve"> </w:t>
      </w:r>
      <w:r w:rsidR="00D653F8">
        <w:rPr>
          <w:rFonts w:ascii="Arial" w:hAnsi="Arial" w:cs="Arial"/>
        </w:rPr>
        <w:t>microcentrifuge tube</w:t>
      </w:r>
      <w:r>
        <w:rPr>
          <w:rFonts w:ascii="Arial" w:hAnsi="Arial" w:cs="Arial"/>
        </w:rPr>
        <w:t>,</w:t>
      </w:r>
      <w:r w:rsidR="00D9377A">
        <w:rPr>
          <w:rFonts w:ascii="Arial" w:hAnsi="Arial" w:cs="Arial"/>
        </w:rPr>
        <w:t xml:space="preserve"> pool all 20μl</w:t>
      </w:r>
      <w:r w:rsidR="00105067">
        <w:rPr>
          <w:rFonts w:ascii="Arial" w:hAnsi="Arial" w:cs="Arial"/>
        </w:rPr>
        <w:t xml:space="preserve"> o</w:t>
      </w:r>
      <w:r w:rsidR="001F4D34">
        <w:rPr>
          <w:rFonts w:ascii="Arial" w:hAnsi="Arial" w:cs="Arial"/>
        </w:rPr>
        <w:t xml:space="preserve">ne-pot barcoding reactions </w:t>
      </w:r>
      <w:r w:rsidR="00690E89" w:rsidRPr="00FB7487">
        <w:rPr>
          <w:rFonts w:ascii="Arial" w:hAnsi="Arial" w:cs="Arial"/>
          <w:i/>
          <w:iCs/>
        </w:rPr>
        <w:t>(can use same pipette tip</w:t>
      </w:r>
      <w:r w:rsidR="008F667A">
        <w:rPr>
          <w:rFonts w:ascii="Arial" w:hAnsi="Arial" w:cs="Arial"/>
          <w:i/>
          <w:iCs/>
        </w:rPr>
        <w:t xml:space="preserve"> or use a sterile reservoir located in the bottom right drawer of the post-PCR bench</w:t>
      </w:r>
      <w:r w:rsidR="00690E89" w:rsidRPr="00FB7487">
        <w:rPr>
          <w:rFonts w:ascii="Arial" w:hAnsi="Arial" w:cs="Arial"/>
          <w:i/>
          <w:iCs/>
        </w:rPr>
        <w:t>)</w:t>
      </w:r>
    </w:p>
    <w:p w14:paraId="6CFA999B" w14:textId="623D388E" w:rsidR="002558A9" w:rsidRPr="003F2E84" w:rsidRDefault="00690E89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0.4x volume </w:t>
      </w:r>
      <w:commentRangeStart w:id="12"/>
      <w:commentRangeStart w:id="13"/>
      <w:r>
        <w:rPr>
          <w:rFonts w:ascii="Arial" w:hAnsi="Arial" w:cs="Arial"/>
        </w:rPr>
        <w:t>SPRI beads</w:t>
      </w:r>
      <w:r w:rsidR="008F667A">
        <w:rPr>
          <w:rFonts w:ascii="Arial" w:hAnsi="Arial" w:cs="Arial"/>
        </w:rPr>
        <w:t xml:space="preserve"> (aka </w:t>
      </w:r>
      <w:proofErr w:type="spellStart"/>
      <w:r w:rsidR="008F667A">
        <w:rPr>
          <w:rFonts w:ascii="Arial" w:hAnsi="Arial" w:cs="Arial"/>
        </w:rPr>
        <w:t>AMPure</w:t>
      </w:r>
      <w:proofErr w:type="spellEnd"/>
      <w:r w:rsidR="008F667A">
        <w:rPr>
          <w:rFonts w:ascii="Arial" w:hAnsi="Arial" w:cs="Arial"/>
        </w:rPr>
        <w:t xml:space="preserve"> XP beads, located in 4ºC lab </w:t>
      </w:r>
      <w:proofErr w:type="spellStart"/>
      <w:r w:rsidR="008F667A">
        <w:rPr>
          <w:rFonts w:ascii="Arial" w:hAnsi="Arial" w:cs="Arial"/>
        </w:rPr>
        <w:t>frigde</w:t>
      </w:r>
      <w:proofErr w:type="spellEnd"/>
      <w:r w:rsidR="008F667A">
        <w:rPr>
          <w:rFonts w:ascii="Arial" w:hAnsi="Arial" w:cs="Arial"/>
        </w:rPr>
        <w:t xml:space="preserve"> in fridge room)</w:t>
      </w:r>
      <w:r>
        <w:rPr>
          <w:rFonts w:ascii="Arial" w:hAnsi="Arial" w:cs="Arial"/>
        </w:rPr>
        <w:t xml:space="preserve"> </w:t>
      </w:r>
      <w:commentRangeEnd w:id="12"/>
      <w:r w:rsidR="00B66DE1">
        <w:rPr>
          <w:rStyle w:val="CommentReference"/>
        </w:rPr>
        <w:commentReference w:id="12"/>
      </w:r>
      <w:commentRangeEnd w:id="13"/>
      <w:r w:rsidR="001174C7">
        <w:rPr>
          <w:rStyle w:val="CommentReference"/>
        </w:rPr>
        <w:commentReference w:id="13"/>
      </w:r>
      <w:r>
        <w:rPr>
          <w:rFonts w:ascii="Arial" w:hAnsi="Arial" w:cs="Arial"/>
        </w:rPr>
        <w:t xml:space="preserve">to </w:t>
      </w:r>
      <w:r w:rsidR="003F2E84">
        <w:rPr>
          <w:rFonts w:ascii="Arial" w:hAnsi="Arial" w:cs="Arial"/>
        </w:rPr>
        <w:t>tube, mix by gently flicking or pipetting</w:t>
      </w:r>
    </w:p>
    <w:p w14:paraId="29A23C7A" w14:textId="57AC7D59" w:rsidR="003F2E84" w:rsidRPr="003F2E84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F51A95C" w14:textId="2EDD59CE" w:rsidR="003F2E84" w:rsidRPr="00866472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7CCB0DE5" w14:textId="5170E109" w:rsidR="00866472" w:rsidRPr="00866472" w:rsidRDefault="00866472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</w:t>
      </w:r>
      <w:r w:rsidR="008F667A">
        <w:rPr>
          <w:rFonts w:ascii="Arial" w:hAnsi="Arial" w:cs="Arial"/>
        </w:rPr>
        <w:t>(located on first overhead shelf of post-PCR bench)</w:t>
      </w:r>
      <w:r w:rsidR="001076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2’ or until supernatant is completely cle</w:t>
      </w:r>
      <w:r w:rsidR="006860BB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</w:p>
    <w:p w14:paraId="1BB48CF7" w14:textId="304F2584" w:rsidR="00866472" w:rsidRPr="005F0115" w:rsidRDefault="00F9392C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675EF69E" w14:textId="0DA9BD72" w:rsidR="005F0115" w:rsidRPr="001076DF" w:rsidRDefault="005F0115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</w:t>
      </w:r>
      <w:r w:rsidR="001076DF">
        <w:rPr>
          <w:rFonts w:ascii="Arial" w:hAnsi="Arial" w:cs="Arial"/>
        </w:rPr>
        <w:t>, resuspend by pipetting</w:t>
      </w:r>
    </w:p>
    <w:p w14:paraId="43D570FE" w14:textId="5F3BB837" w:rsidR="001076DF" w:rsidRPr="001076DF" w:rsidRDefault="001076DF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14"/>
      <w:r>
        <w:rPr>
          <w:rFonts w:ascii="Arial" w:hAnsi="Arial" w:cs="Arial"/>
        </w:rPr>
        <w:t>Pulse spin</w:t>
      </w:r>
      <w:commentRangeEnd w:id="14"/>
      <w:r w:rsidR="00981999">
        <w:rPr>
          <w:rStyle w:val="CommentReference"/>
        </w:rPr>
        <w:commentReference w:id="14"/>
      </w:r>
    </w:p>
    <w:p w14:paraId="11170A0C" w14:textId="178EE787" w:rsidR="001076DF" w:rsidRPr="0088203F" w:rsidRDefault="00981999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ins w:id="15" w:author="Sam Diaz-Munoz [2]" w:date="2020-09-08T11:20:00Z">
        <w:r>
          <w:rPr>
            <w:rFonts w:ascii="Arial" w:hAnsi="Arial" w:cs="Arial"/>
          </w:rPr>
          <w:t>Place on magnetic rack, let clear</w:t>
        </w:r>
      </w:ins>
      <w:r w:rsidR="008F667A">
        <w:rPr>
          <w:rFonts w:ascii="Arial" w:hAnsi="Arial" w:cs="Arial"/>
        </w:rPr>
        <w:t xml:space="preserve">. </w:t>
      </w:r>
      <w:proofErr w:type="spellStart"/>
      <w:r w:rsidR="006771B1">
        <w:rPr>
          <w:rFonts w:ascii="Arial" w:hAnsi="Arial" w:cs="Arial"/>
        </w:rPr>
        <w:t>Remove</w:t>
      </w:r>
      <w:proofErr w:type="spellEnd"/>
      <w:r w:rsidR="006771B1">
        <w:rPr>
          <w:rFonts w:ascii="Arial" w:hAnsi="Arial" w:cs="Arial"/>
        </w:rPr>
        <w:t xml:space="preserve"> and discard supernat</w:t>
      </w:r>
      <w:r w:rsidR="006860BB">
        <w:rPr>
          <w:rFonts w:ascii="Arial" w:hAnsi="Arial" w:cs="Arial"/>
        </w:rPr>
        <w:t>a</w:t>
      </w:r>
      <w:r w:rsidR="006771B1">
        <w:rPr>
          <w:rFonts w:ascii="Arial" w:hAnsi="Arial" w:cs="Arial"/>
        </w:rPr>
        <w:t>nt</w:t>
      </w:r>
    </w:p>
    <w:p w14:paraId="641797D8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SFB, resuspend by pipetting</w:t>
      </w:r>
    </w:p>
    <w:p w14:paraId="782925E3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5D9F6F4C" w14:textId="4C9A5DE1" w:rsidR="0088203F" w:rsidRPr="005F1DEC" w:rsidRDefault="00981999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ins w:id="16" w:author="Sam Diaz-Munoz [2]" w:date="2020-09-08T11:19:00Z">
        <w:r>
          <w:rPr>
            <w:rFonts w:ascii="Arial" w:hAnsi="Arial" w:cs="Arial"/>
          </w:rPr>
          <w:t>Place on magnetic rack, let clear</w:t>
        </w:r>
      </w:ins>
      <w:r w:rsidR="008F667A">
        <w:rPr>
          <w:rFonts w:ascii="Arial" w:hAnsi="Arial" w:cs="Arial"/>
        </w:rPr>
        <w:t xml:space="preserve">. </w:t>
      </w:r>
      <w:proofErr w:type="spellStart"/>
      <w:r w:rsidR="0088203F">
        <w:rPr>
          <w:rFonts w:ascii="Arial" w:hAnsi="Arial" w:cs="Arial"/>
        </w:rPr>
        <w:t>Remove</w:t>
      </w:r>
      <w:proofErr w:type="spellEnd"/>
      <w:r w:rsidR="0088203F">
        <w:rPr>
          <w:rFonts w:ascii="Arial" w:hAnsi="Arial" w:cs="Arial"/>
        </w:rPr>
        <w:t xml:space="preserve"> and discard supernatant</w:t>
      </w:r>
    </w:p>
    <w:p w14:paraId="78C045A1" w14:textId="0FCB79AD" w:rsidR="005F1DEC" w:rsidRPr="005F1DEC" w:rsidRDefault="005F1DEC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 to remove residual SFB</w:t>
      </w:r>
      <w:r w:rsidR="00EE2717">
        <w:rPr>
          <w:rFonts w:ascii="Arial" w:hAnsi="Arial" w:cs="Arial"/>
        </w:rPr>
        <w:t xml:space="preserve"> </w:t>
      </w:r>
      <w:r w:rsidR="00EE2717" w:rsidRPr="00FB7487">
        <w:rPr>
          <w:rFonts w:ascii="Arial" w:hAnsi="Arial" w:cs="Arial"/>
          <w:i/>
          <w:iCs/>
        </w:rPr>
        <w:t>(do not air dry)</w:t>
      </w:r>
    </w:p>
    <w:p w14:paraId="0CA267AD" w14:textId="77777777" w:rsidR="00B66DE1" w:rsidRPr="00B66DE1" w:rsidRDefault="005F1DEC" w:rsidP="00B66DE1">
      <w:pPr>
        <w:pStyle w:val="ListParagraph"/>
        <w:numPr>
          <w:ilvl w:val="2"/>
          <w:numId w:val="1"/>
        </w:numPr>
        <w:spacing w:before="240"/>
        <w:rPr>
          <w:ins w:id="17" w:author="AJ" w:date="2020-08-18T10:06:00Z"/>
          <w:rFonts w:ascii="Arial" w:hAnsi="Arial" w:cs="Arial"/>
        </w:rPr>
      </w:pPr>
      <w:r>
        <w:rPr>
          <w:rFonts w:ascii="Arial" w:hAnsi="Arial" w:cs="Arial"/>
        </w:rPr>
        <w:t>Add 200μl 70% EtOH</w:t>
      </w:r>
    </w:p>
    <w:p w14:paraId="0C70E14A" w14:textId="4D700148" w:rsidR="00B66DE1" w:rsidRPr="001076DF" w:rsidRDefault="00B66DE1" w:rsidP="00B66DE1">
      <w:pPr>
        <w:pStyle w:val="ListParagraph"/>
        <w:numPr>
          <w:ilvl w:val="2"/>
          <w:numId w:val="1"/>
        </w:numPr>
        <w:spacing w:before="240"/>
        <w:rPr>
          <w:ins w:id="18" w:author="AJ" w:date="2020-08-18T10:06:00Z"/>
          <w:rFonts w:ascii="Arial" w:hAnsi="Arial" w:cs="Arial"/>
          <w:b/>
          <w:bCs/>
        </w:rPr>
      </w:pPr>
      <w:commentRangeStart w:id="19"/>
      <w:commentRangeStart w:id="20"/>
      <w:ins w:id="21" w:author="AJ" w:date="2020-08-18T10:06:00Z">
        <w:r w:rsidRPr="00B66DE1"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>Pulse spin</w:t>
        </w:r>
      </w:ins>
    </w:p>
    <w:commentRangeEnd w:id="19"/>
    <w:p w14:paraId="5FDF1C5A" w14:textId="6F6BBA6C" w:rsidR="00620541" w:rsidRPr="00EE2F51" w:rsidRDefault="00B66DE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Style w:val="CommentReference"/>
        </w:rPr>
        <w:commentReference w:id="19"/>
      </w:r>
      <w:commentRangeEnd w:id="20"/>
      <w:r w:rsidR="001174C7">
        <w:rPr>
          <w:rStyle w:val="CommentReference"/>
        </w:rPr>
        <w:commentReference w:id="20"/>
      </w:r>
      <w:r w:rsidR="00620541">
        <w:rPr>
          <w:rFonts w:ascii="Arial" w:hAnsi="Arial" w:cs="Arial"/>
        </w:rPr>
        <w:t xml:space="preserve">Carefully remove and discard EtOH </w:t>
      </w:r>
      <w:r w:rsidR="00620541" w:rsidRPr="00FB7487">
        <w:rPr>
          <w:rFonts w:ascii="Arial" w:hAnsi="Arial" w:cs="Arial"/>
          <w:i/>
          <w:iCs/>
        </w:rPr>
        <w:t>(do not touch pellet)</w:t>
      </w:r>
    </w:p>
    <w:p w14:paraId="12DBBA19" w14:textId="52B4506B" w:rsidR="00EE2F51" w:rsidRPr="00EA4D39" w:rsidRDefault="00EE2F5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Pulse spin</w:t>
      </w:r>
      <w:r w:rsidR="00E35EF6">
        <w:rPr>
          <w:rFonts w:ascii="Arial" w:hAnsi="Arial" w:cs="Arial"/>
        </w:rPr>
        <w:t xml:space="preserve"> and use P10 to remove residual EtOH</w:t>
      </w:r>
      <w:r>
        <w:rPr>
          <w:rFonts w:ascii="Arial" w:hAnsi="Arial" w:cs="Arial"/>
        </w:rPr>
        <w:t xml:space="preserve"> </w:t>
      </w:r>
    </w:p>
    <w:p w14:paraId="6A7E08F6" w14:textId="02D2F651" w:rsidR="00EA4D39" w:rsidRPr="00B601BE" w:rsidRDefault="00CB3028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Leave tube lid open for 1’</w:t>
      </w:r>
      <w:r w:rsidR="00942BA3">
        <w:rPr>
          <w:rFonts w:ascii="Arial" w:hAnsi="Arial" w:cs="Arial"/>
        </w:rPr>
        <w:t xml:space="preserve"> or until </w:t>
      </w:r>
      <w:r w:rsidR="00FB7487">
        <w:rPr>
          <w:rFonts w:ascii="Arial" w:hAnsi="Arial" w:cs="Arial"/>
        </w:rPr>
        <w:t xml:space="preserve">it loses shine </w:t>
      </w:r>
      <w:r w:rsidR="00FB7487" w:rsidRPr="00FB7487">
        <w:rPr>
          <w:rFonts w:ascii="Arial" w:hAnsi="Arial" w:cs="Arial"/>
          <w:i/>
          <w:iCs/>
        </w:rPr>
        <w:t>(do not let it dry completely or it will crack and be hard to resuspend)</w:t>
      </w:r>
    </w:p>
    <w:p w14:paraId="7240416A" w14:textId="04FE8510" w:rsidR="00B601BE" w:rsidRPr="00037E41" w:rsidRDefault="00B601BE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Resuspend pellet in 30</w:t>
      </w:r>
      <w:r w:rsidR="00037E41">
        <w:rPr>
          <w:rFonts w:ascii="Arial" w:hAnsi="Arial" w:cs="Arial"/>
        </w:rPr>
        <w:t>μl EB, mix by gentle flicking or pipetting</w:t>
      </w:r>
    </w:p>
    <w:p w14:paraId="334379E0" w14:textId="3827BEF2" w:rsidR="00037E41" w:rsidRPr="00037E41" w:rsidRDefault="00037E4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67D52074" w14:textId="13418FFB" w:rsidR="00037E41" w:rsidRPr="00700E1A" w:rsidRDefault="003A73B6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</w:t>
      </w:r>
      <w:r w:rsidR="004A1177">
        <w:rPr>
          <w:rFonts w:ascii="Arial" w:hAnsi="Arial" w:cs="Arial"/>
        </w:rPr>
        <w:t xml:space="preserve"> and </w:t>
      </w:r>
      <w:r w:rsidR="00EC754E">
        <w:rPr>
          <w:rFonts w:ascii="Arial" w:hAnsi="Arial" w:cs="Arial"/>
        </w:rPr>
        <w:t>transfer supernatant to</w:t>
      </w:r>
      <w:r w:rsidR="00C71839">
        <w:rPr>
          <w:rFonts w:ascii="Arial" w:hAnsi="Arial" w:cs="Arial"/>
        </w:rPr>
        <w:t xml:space="preserve"> a</w:t>
      </w:r>
      <w:r w:rsidR="00EC754E">
        <w:rPr>
          <w:rFonts w:ascii="Arial" w:hAnsi="Arial" w:cs="Arial"/>
        </w:rPr>
        <w:t xml:space="preserve"> </w:t>
      </w:r>
      <w:r w:rsidR="00B12FC0">
        <w:rPr>
          <w:rFonts w:ascii="Arial" w:hAnsi="Arial" w:cs="Arial"/>
        </w:rPr>
        <w:t>new lo-bin</w:t>
      </w:r>
      <w:r w:rsidR="00700E1A">
        <w:rPr>
          <w:rFonts w:ascii="Arial" w:hAnsi="Arial" w:cs="Arial"/>
        </w:rPr>
        <w:t>d</w:t>
      </w:r>
      <w:r w:rsidR="00EC754E">
        <w:rPr>
          <w:rFonts w:ascii="Arial" w:hAnsi="Arial" w:cs="Arial"/>
        </w:rPr>
        <w:t xml:space="preserve"> </w:t>
      </w:r>
      <w:r w:rsidR="00D653F8">
        <w:rPr>
          <w:rFonts w:ascii="Arial" w:hAnsi="Arial" w:cs="Arial"/>
        </w:rPr>
        <w:t>microcentrifuge tube</w:t>
      </w:r>
    </w:p>
    <w:p w14:paraId="25D9F412" w14:textId="77777777" w:rsidR="00700E1A" w:rsidRPr="00EC754E" w:rsidRDefault="00700E1A" w:rsidP="00700E1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9977901" w14:textId="051CC986" w:rsidR="00700E1A" w:rsidRPr="00700E1A" w:rsidRDefault="00474D0B" w:rsidP="00700E1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to check cleanup efficiency</w:t>
      </w:r>
    </w:p>
    <w:p w14:paraId="3CC423FB" w14:textId="77777777" w:rsidR="00700E1A" w:rsidRPr="00700E1A" w:rsidRDefault="00700E1A" w:rsidP="004636F4">
      <w:pPr>
        <w:pStyle w:val="ListParagraph"/>
        <w:spacing w:before="240"/>
        <w:ind w:left="2880" w:hanging="360"/>
        <w:rPr>
          <w:rFonts w:ascii="Arial" w:hAnsi="Arial" w:cs="Arial"/>
          <w:b/>
          <w:bCs/>
        </w:rPr>
      </w:pPr>
    </w:p>
    <w:p w14:paraId="65FFA833" w14:textId="67182C6B" w:rsidR="00FA25B5" w:rsidRPr="00A902F1" w:rsidRDefault="00FA25B5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E0B33">
        <w:rPr>
          <w:rFonts w:ascii="Arial" w:hAnsi="Arial" w:cs="Arial"/>
        </w:rPr>
        <w:t xml:space="preserve"> AMII adapter ligation</w:t>
      </w:r>
      <w:r w:rsidR="00780F42">
        <w:rPr>
          <w:rFonts w:ascii="Arial" w:hAnsi="Arial" w:cs="Arial"/>
        </w:rPr>
        <w:t xml:space="preserve"> </w:t>
      </w:r>
      <w:r w:rsidR="00A902F1">
        <w:rPr>
          <w:rFonts w:ascii="Arial" w:hAnsi="Arial" w:cs="Arial"/>
        </w:rPr>
        <w:t>master mix</w:t>
      </w:r>
      <w:r w:rsidR="00780F42">
        <w:rPr>
          <w:rFonts w:ascii="Arial" w:hAnsi="Arial" w:cs="Arial"/>
        </w:rPr>
        <w:t xml:space="preserve"> in </w:t>
      </w:r>
      <w:r w:rsidR="00052E5F">
        <w:rPr>
          <w:rFonts w:ascii="Arial" w:hAnsi="Arial" w:cs="Arial"/>
        </w:rPr>
        <w:t xml:space="preserve">new </w:t>
      </w:r>
      <w:r w:rsidR="00D653F8">
        <w:rPr>
          <w:rFonts w:ascii="Arial" w:hAnsi="Arial" w:cs="Arial"/>
        </w:rPr>
        <w:t>microcentrifuge tubes</w:t>
      </w:r>
    </w:p>
    <w:tbl>
      <w:tblPr>
        <w:tblStyle w:val="PlainTable21"/>
        <w:tblpPr w:leftFromText="180" w:rightFromText="180" w:vertAnchor="text" w:horzAnchor="page" w:tblpX="3909" w:tblpY="66"/>
        <w:tblW w:w="0" w:type="auto"/>
        <w:tblLook w:val="0600" w:firstRow="0" w:lastRow="0" w:firstColumn="0" w:lastColumn="0" w:noHBand="1" w:noVBand="1"/>
      </w:tblPr>
      <w:tblGrid>
        <w:gridCol w:w="222"/>
        <w:gridCol w:w="5032"/>
        <w:gridCol w:w="1083"/>
      </w:tblGrid>
      <w:tr w:rsidR="00032644" w14:paraId="49BEA633" w14:textId="77777777" w:rsidTr="0046655B">
        <w:trPr>
          <w:trHeight w:val="345"/>
        </w:trPr>
        <w:tc>
          <w:tcPr>
            <w:tcW w:w="0" w:type="auto"/>
          </w:tcPr>
          <w:p w14:paraId="6DB3FF7C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5D2020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8A62AA3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052E5F" w14:paraId="092E17AC" w14:textId="77777777" w:rsidTr="0046655B">
        <w:trPr>
          <w:trHeight w:val="345"/>
        </w:trPr>
        <w:tc>
          <w:tcPr>
            <w:tcW w:w="0" w:type="auto"/>
          </w:tcPr>
          <w:p w14:paraId="31FADD74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00E6657" w14:textId="48012992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032644">
              <w:rPr>
                <w:rFonts w:ascii="Arial" w:hAnsi="Arial" w:cs="Arial"/>
              </w:rPr>
              <w:t>EBNext</w:t>
            </w:r>
            <w:proofErr w:type="spellEnd"/>
            <w:r w:rsidR="00032644">
              <w:rPr>
                <w:rFonts w:ascii="Arial" w:hAnsi="Arial" w:cs="Arial"/>
              </w:rPr>
              <w:t xml:space="preserve"> Quick Ligation Reaction Buffer (5X)</w:t>
            </w:r>
          </w:p>
        </w:tc>
        <w:tc>
          <w:tcPr>
            <w:tcW w:w="0" w:type="auto"/>
            <w:noWrap/>
          </w:tcPr>
          <w:p w14:paraId="4378B7C0" w14:textId="79A03A32" w:rsidR="00052E5F" w:rsidRPr="00A75864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7CAFA7D" w14:textId="77777777" w:rsidTr="0046655B">
        <w:trPr>
          <w:trHeight w:val="134"/>
        </w:trPr>
        <w:tc>
          <w:tcPr>
            <w:tcW w:w="0" w:type="auto"/>
          </w:tcPr>
          <w:p w14:paraId="484ED735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3A2EF2A" w14:textId="3102F49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Adapter</w:t>
            </w:r>
            <w:r w:rsidR="00052E5F">
              <w:rPr>
                <w:rFonts w:ascii="Arial" w:hAnsi="Arial" w:cs="Arial"/>
              </w:rPr>
              <w:t xml:space="preserve"> mix</w:t>
            </w:r>
            <w:r w:rsidR="00F02B37">
              <w:rPr>
                <w:rFonts w:ascii="Arial" w:hAnsi="Arial" w:cs="Arial"/>
              </w:rPr>
              <w:t xml:space="preserve"> (AMII)</w:t>
            </w:r>
          </w:p>
        </w:tc>
        <w:tc>
          <w:tcPr>
            <w:tcW w:w="0" w:type="auto"/>
            <w:noWrap/>
          </w:tcPr>
          <w:p w14:paraId="6CBDC8BD" w14:textId="327F95B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F8E73AF" w14:textId="77777777" w:rsidTr="0046655B">
        <w:trPr>
          <w:trHeight w:val="324"/>
        </w:trPr>
        <w:tc>
          <w:tcPr>
            <w:tcW w:w="0" w:type="auto"/>
          </w:tcPr>
          <w:p w14:paraId="50F862C1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3F15BAE" w14:textId="1CC52B61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994EB1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ick T4 DNA Ligase</w:t>
            </w:r>
          </w:p>
        </w:tc>
        <w:tc>
          <w:tcPr>
            <w:tcW w:w="0" w:type="auto"/>
            <w:noWrap/>
          </w:tcPr>
          <w:p w14:paraId="3D570CAF" w14:textId="55780725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6E80DE44" w14:textId="77777777" w:rsidTr="0046655B">
        <w:trPr>
          <w:trHeight w:val="89"/>
        </w:trPr>
        <w:tc>
          <w:tcPr>
            <w:tcW w:w="0" w:type="auto"/>
          </w:tcPr>
          <w:p w14:paraId="26F8DFCF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4AEDCDF" w14:textId="77777777" w:rsidR="00052E5F" w:rsidRPr="00982092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35C143B" w14:textId="2F702614" w:rsidR="00052E5F" w:rsidRPr="00982092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20</w:t>
            </w:r>
            <w:r w:rsidR="00052E5F"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D808172" w14:textId="22DB7E0F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597FC0DE" w14:textId="61D95D70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6AE27245" w14:textId="0C46A014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0C77DF08" w14:textId="77777777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1FBAD04D" w14:textId="77777777" w:rsidR="00A902F1" w:rsidRP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2E81C737" w14:textId="7F68D85E" w:rsidR="00A902F1" w:rsidRPr="00030733" w:rsidRDefault="00030733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master mix to sample</w:t>
      </w:r>
    </w:p>
    <w:p w14:paraId="7441825C" w14:textId="4C3B77CA" w:rsidR="00030733" w:rsidRPr="00314AFF" w:rsidRDefault="00ED4AB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20’ @ RT</w:t>
      </w:r>
    </w:p>
    <w:p w14:paraId="206F6071" w14:textId="199F6168" w:rsidR="00314AFF" w:rsidRPr="00550AAA" w:rsidRDefault="00314AF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50μl (1:1) SPRI beads to sa</w:t>
      </w:r>
      <w:r w:rsidR="00550AAA">
        <w:rPr>
          <w:rFonts w:ascii="Arial" w:hAnsi="Arial" w:cs="Arial"/>
        </w:rPr>
        <w:t>mple, mix by gently flicking or pipetting</w:t>
      </w:r>
    </w:p>
    <w:p w14:paraId="1E9817B3" w14:textId="6B0161AB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2F0CD04A" w14:textId="696F0ED5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088F37F7" w14:textId="5D6669E1" w:rsidR="00710CC0" w:rsidRPr="00710CC0" w:rsidRDefault="00710CC0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 2’ or until supernatant is completely clear</w:t>
      </w:r>
    </w:p>
    <w:p w14:paraId="4A6BDE8A" w14:textId="77777777" w:rsidR="002C5A62" w:rsidRPr="005F0115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27453564" w14:textId="4DCA91C9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250μl SFB, resuspend by pipetting</w:t>
      </w:r>
    </w:p>
    <w:p w14:paraId="251E0E5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D186D8F" w14:textId="77777777" w:rsidR="002C5A62" w:rsidRPr="0088203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7D2FAD89" w14:textId="67BE5E28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r w:rsidR="0009043C">
        <w:rPr>
          <w:rFonts w:ascii="Arial" w:hAnsi="Arial" w:cs="Arial"/>
        </w:rPr>
        <w:t>250</w:t>
      </w:r>
      <w:r>
        <w:rPr>
          <w:rFonts w:ascii="Arial" w:hAnsi="Arial" w:cs="Arial"/>
        </w:rPr>
        <w:t>μl SFB, resuspend by pipetting</w:t>
      </w:r>
    </w:p>
    <w:p w14:paraId="29214F8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7DF44068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1E57E499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Pulse spin to remove residual SFB </w:t>
      </w:r>
      <w:r w:rsidRPr="00FB7487">
        <w:rPr>
          <w:rFonts w:ascii="Arial" w:hAnsi="Arial" w:cs="Arial"/>
          <w:i/>
          <w:iCs/>
        </w:rPr>
        <w:t>(do not air dry)</w:t>
      </w:r>
    </w:p>
    <w:p w14:paraId="3CF8B1EF" w14:textId="54A89C7E" w:rsidR="00710CC0" w:rsidRPr="007F4069" w:rsidRDefault="0009043C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15μl EB</w:t>
      </w:r>
      <w:r w:rsidR="007F4069">
        <w:rPr>
          <w:rFonts w:ascii="Arial" w:hAnsi="Arial" w:cs="Arial"/>
        </w:rPr>
        <w:t>, resuspend by pipetting</w:t>
      </w:r>
    </w:p>
    <w:p w14:paraId="63887CD1" w14:textId="3A013B54" w:rsidR="007F4069" w:rsidRPr="007F4069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5C4DE20D" w14:textId="6636A381" w:rsidR="007F4069" w:rsidRPr="00FF2C53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until </w:t>
      </w:r>
      <w:r w:rsidR="00FF2C53">
        <w:rPr>
          <w:rFonts w:ascii="Arial" w:hAnsi="Arial" w:cs="Arial"/>
        </w:rPr>
        <w:t>clear</w:t>
      </w:r>
    </w:p>
    <w:p w14:paraId="592B6DDE" w14:textId="744AE31B" w:rsidR="00FF2C53" w:rsidRPr="00955CAA" w:rsidRDefault="00FF2C53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Transfer supernatant to new lo-bind </w:t>
      </w:r>
      <w:r w:rsidR="00D653F8">
        <w:rPr>
          <w:rFonts w:ascii="Arial" w:hAnsi="Arial" w:cs="Arial"/>
        </w:rPr>
        <w:t>microcentrifuge tubes</w:t>
      </w:r>
      <w:r w:rsidR="00E07D3B">
        <w:rPr>
          <w:rFonts w:ascii="Arial" w:hAnsi="Arial" w:cs="Arial"/>
        </w:rPr>
        <w:t xml:space="preserve"> </w:t>
      </w:r>
      <w:r w:rsidR="00E07D3B">
        <w:rPr>
          <w:rFonts w:ascii="Arial" w:hAnsi="Arial" w:cs="Arial"/>
          <w:i/>
          <w:iCs/>
        </w:rPr>
        <w:t>(can store in 10mM Tris pH 8 @ 4ºC for up to a week)</w:t>
      </w:r>
    </w:p>
    <w:p w14:paraId="644E1E6F" w14:textId="65B9A085" w:rsidR="00955CAA" w:rsidRPr="003532CD" w:rsidRDefault="00955CAA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sample</w:t>
      </w:r>
      <w:r w:rsidR="003532CD">
        <w:rPr>
          <w:rFonts w:ascii="Arial" w:hAnsi="Arial" w:cs="Arial"/>
        </w:rPr>
        <w:t xml:space="preserve"> </w:t>
      </w:r>
      <w:r w:rsidR="003532CD">
        <w:rPr>
          <w:rFonts w:ascii="Arial" w:hAnsi="Arial" w:cs="Arial"/>
          <w:i/>
          <w:iCs/>
        </w:rPr>
        <w:t>(see previous)</w:t>
      </w:r>
    </w:p>
    <w:p w14:paraId="1D4FF8A4" w14:textId="77777777" w:rsidR="003532CD" w:rsidRPr="003532CD" w:rsidRDefault="003532CD" w:rsidP="003532C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8B2FDA6" w14:textId="6CCD90E2" w:rsidR="003532CD" w:rsidRDefault="003532CD" w:rsidP="003532CD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MinION</w:t>
      </w:r>
      <w:proofErr w:type="spellEnd"/>
      <w:r>
        <w:rPr>
          <w:rFonts w:ascii="Arial" w:hAnsi="Arial" w:cs="Arial"/>
          <w:b/>
          <w:bCs/>
        </w:rPr>
        <w:t xml:space="preserve"> sequencing</w:t>
      </w:r>
    </w:p>
    <w:p w14:paraId="253C2025" w14:textId="1FF0AE08" w:rsidR="003532CD" w:rsidRPr="00E266A1" w:rsidRDefault="00061FB0" w:rsidP="00061FB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Prime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 w:rsidR="00E266A1">
        <w:rPr>
          <w:rFonts w:ascii="Arial" w:hAnsi="Arial" w:cs="Arial"/>
        </w:rPr>
        <w:t>and load 20ng library</w:t>
      </w:r>
    </w:p>
    <w:p w14:paraId="45D22B9D" w14:textId="13871A73" w:rsidR="00E266A1" w:rsidRPr="00E266A1" w:rsidRDefault="00E266A1" w:rsidP="00E266A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Thaw following reagents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@ RT, then put on ice</w:t>
      </w:r>
    </w:p>
    <w:p w14:paraId="02AB1546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Sequencing buffer (SQB)</w:t>
      </w:r>
    </w:p>
    <w:p w14:paraId="785BE097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Loading beads (LB)</w:t>
      </w:r>
    </w:p>
    <w:p w14:paraId="77C3E99B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buffer (FLB)</w:t>
      </w:r>
      <w:bookmarkStart w:id="22" w:name="_GoBack"/>
      <w:bookmarkEnd w:id="22"/>
    </w:p>
    <w:p w14:paraId="2F0AEA2F" w14:textId="4611B60C" w:rsidR="00952D91" w:rsidRDefault="000F0E09" w:rsidP="00952D91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tether (FLT)</w:t>
      </w:r>
    </w:p>
    <w:p w14:paraId="3081B7D6" w14:textId="7BA234E8" w:rsidR="00952D91" w:rsidRDefault="004B0874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F851FE">
        <w:rPr>
          <w:rFonts w:ascii="Arial" w:hAnsi="Arial" w:cs="Arial"/>
        </w:rPr>
        <w:t xml:space="preserve"> 30μl FLT to FLB, vortex to mix</w:t>
      </w:r>
    </w:p>
    <w:p w14:paraId="18D4A9FC" w14:textId="3E9AA1E5" w:rsidR="00147782" w:rsidRDefault="00147782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Place new flow cell on </w:t>
      </w:r>
      <w:proofErr w:type="spellStart"/>
      <w:r>
        <w:rPr>
          <w:rFonts w:ascii="Arial" w:hAnsi="Arial" w:cs="Arial"/>
        </w:rPr>
        <w:t>MinION</w:t>
      </w:r>
      <w:proofErr w:type="spellEnd"/>
      <w:r w:rsidR="008F3DDD">
        <w:rPr>
          <w:rFonts w:ascii="Arial" w:hAnsi="Arial" w:cs="Arial"/>
        </w:rPr>
        <w:t xml:space="preserve"> </w:t>
      </w:r>
      <w:r w:rsidR="008F3DDD" w:rsidRPr="008F3DDD">
        <w:rPr>
          <w:rFonts w:ascii="Arial" w:hAnsi="Arial" w:cs="Arial"/>
          <w:i/>
          <w:iCs/>
        </w:rPr>
        <w:t>(note</w:t>
      </w:r>
      <w:r w:rsidR="008F3DDD">
        <w:rPr>
          <w:rFonts w:ascii="Arial" w:hAnsi="Arial" w:cs="Arial"/>
          <w:i/>
          <w:iCs/>
        </w:rPr>
        <w:t xml:space="preserve"> pores and flow cell number)</w:t>
      </w:r>
    </w:p>
    <w:p w14:paraId="6072EE5C" w14:textId="1453B854" w:rsidR="00147782" w:rsidRDefault="008F3DDD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Rotate inlet port cover clockwise 90º so </w:t>
      </w:r>
      <w:r w:rsidR="00F10315">
        <w:rPr>
          <w:rFonts w:ascii="Arial" w:hAnsi="Arial" w:cs="Arial"/>
        </w:rPr>
        <w:t>priming port is visible</w:t>
      </w:r>
    </w:p>
    <w:p w14:paraId="6AD336F8" w14:textId="55FDCAD2" w:rsidR="00F10315" w:rsidRPr="00C96ECF" w:rsidRDefault="00B27497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With P1000, volume @ 800μl</w:t>
      </w:r>
      <w:r w:rsidR="00D96D3E">
        <w:rPr>
          <w:rFonts w:ascii="Arial" w:hAnsi="Arial" w:cs="Arial"/>
        </w:rPr>
        <w:t xml:space="preserve">, </w:t>
      </w:r>
      <w:r w:rsidR="0043295D">
        <w:rPr>
          <w:rFonts w:ascii="Arial" w:hAnsi="Arial" w:cs="Arial"/>
        </w:rPr>
        <w:t xml:space="preserve">place tip in inlet port and </w:t>
      </w:r>
      <w:r w:rsidR="00A03102">
        <w:rPr>
          <w:rFonts w:ascii="Arial" w:hAnsi="Arial" w:cs="Arial"/>
        </w:rPr>
        <w:t xml:space="preserve">turn volume dial </w:t>
      </w:r>
      <w:r w:rsidR="006F5F5E">
        <w:rPr>
          <w:rFonts w:ascii="Arial" w:hAnsi="Arial" w:cs="Arial"/>
        </w:rPr>
        <w:t>increasingly to remove air</w:t>
      </w:r>
      <w:r w:rsidR="003E42EE">
        <w:rPr>
          <w:rFonts w:ascii="Arial" w:hAnsi="Arial" w:cs="Arial"/>
        </w:rPr>
        <w:t xml:space="preserve"> </w:t>
      </w:r>
      <w:r w:rsidR="003E42EE">
        <w:rPr>
          <w:rFonts w:ascii="Arial" w:hAnsi="Arial" w:cs="Arial"/>
          <w:i/>
          <w:iCs/>
        </w:rPr>
        <w:t>(do not remove so much volume so that air is introduced onto the rectangular array</w:t>
      </w:r>
      <w:r w:rsidR="00A04460">
        <w:rPr>
          <w:rFonts w:ascii="Arial" w:hAnsi="Arial" w:cs="Arial"/>
          <w:i/>
          <w:iCs/>
        </w:rPr>
        <w:t xml:space="preserve"> via outlet)</w:t>
      </w:r>
    </w:p>
    <w:p w14:paraId="045AAE23" w14:textId="76F739CA" w:rsidR="00C96ECF" w:rsidRDefault="00C96ECF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800μl FLB </w:t>
      </w:r>
      <w:r w:rsidRPr="00C96ECF">
        <w:rPr>
          <w:rFonts w:ascii="Arial" w:hAnsi="Arial" w:cs="Arial"/>
          <w:i/>
          <w:iCs/>
        </w:rPr>
        <w:t>(plus FLT)</w:t>
      </w:r>
      <w:r>
        <w:rPr>
          <w:rFonts w:ascii="Arial" w:hAnsi="Arial" w:cs="Arial"/>
        </w:rPr>
        <w:t xml:space="preserve"> into flow cell </w:t>
      </w:r>
      <w:r w:rsidR="006F3F60">
        <w:rPr>
          <w:rFonts w:ascii="Arial" w:hAnsi="Arial" w:cs="Arial"/>
        </w:rPr>
        <w:t xml:space="preserve">via inlet port </w:t>
      </w:r>
      <w:r w:rsidR="006F3F60" w:rsidRPr="006F3F60">
        <w:rPr>
          <w:rFonts w:ascii="Arial" w:hAnsi="Arial" w:cs="Arial"/>
          <w:b/>
          <w:bCs/>
          <w:i/>
          <w:iCs/>
        </w:rPr>
        <w:t>slowly</w:t>
      </w:r>
      <w:r w:rsidR="006F3F60">
        <w:rPr>
          <w:rFonts w:ascii="Arial" w:hAnsi="Arial" w:cs="Arial"/>
        </w:rPr>
        <w:t xml:space="preserve"> to avoid bubbles</w:t>
      </w:r>
    </w:p>
    <w:p w14:paraId="0570F006" w14:textId="7E3511BD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Wait 5’</w:t>
      </w:r>
    </w:p>
    <w:p w14:paraId="54F6743F" w14:textId="2293FD41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lift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cover to open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</w:t>
      </w:r>
    </w:p>
    <w:p w14:paraId="22677717" w14:textId="7A25E0FB" w:rsidR="002D1F65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</w:t>
      </w:r>
      <w:r w:rsidR="007B1C95">
        <w:rPr>
          <w:rFonts w:ascii="Arial" w:hAnsi="Arial" w:cs="Arial"/>
        </w:rPr>
        <w:t xml:space="preserve">another 200μl FLB </w:t>
      </w:r>
      <w:r w:rsidR="007B1C95">
        <w:rPr>
          <w:rFonts w:ascii="Arial" w:hAnsi="Arial" w:cs="Arial"/>
          <w:i/>
          <w:iCs/>
        </w:rPr>
        <w:t>(plus FLT)</w:t>
      </w:r>
      <w:r w:rsidR="007B1C95">
        <w:rPr>
          <w:rFonts w:ascii="Arial" w:hAnsi="Arial" w:cs="Arial"/>
        </w:rPr>
        <w:t xml:space="preserve"> into flow cell via in</w:t>
      </w:r>
      <w:r w:rsidR="008234B0">
        <w:rPr>
          <w:rFonts w:ascii="Arial" w:hAnsi="Arial" w:cs="Arial"/>
        </w:rPr>
        <w:t xml:space="preserve">let port to initiate siphon at </w:t>
      </w:r>
      <w:proofErr w:type="spellStart"/>
      <w:r w:rsidR="008234B0">
        <w:rPr>
          <w:rFonts w:ascii="Arial" w:hAnsi="Arial" w:cs="Arial"/>
        </w:rPr>
        <w:t>SpotOn</w:t>
      </w:r>
      <w:proofErr w:type="spellEnd"/>
      <w:r w:rsidR="008234B0">
        <w:rPr>
          <w:rFonts w:ascii="Arial" w:hAnsi="Arial" w:cs="Arial"/>
        </w:rPr>
        <w:t xml:space="preserve"> port to </w:t>
      </w:r>
      <w:r w:rsidR="001B1BBF">
        <w:rPr>
          <w:rFonts w:ascii="Arial" w:hAnsi="Arial" w:cs="Arial"/>
        </w:rPr>
        <w:t>load library dilution</w:t>
      </w:r>
    </w:p>
    <w:p w14:paraId="1A34FFC9" w14:textId="77777777" w:rsidR="002D1F65" w:rsidRDefault="002D1F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69992A" w14:textId="77777777" w:rsidR="001B5858" w:rsidRDefault="001B5858" w:rsidP="009454D6">
      <w:pPr>
        <w:pStyle w:val="ListParagraph"/>
        <w:spacing w:before="240"/>
        <w:ind w:left="3600"/>
        <w:rPr>
          <w:rFonts w:ascii="Arial" w:hAnsi="Arial" w:cs="Arial"/>
        </w:rPr>
      </w:pPr>
    </w:p>
    <w:p w14:paraId="0F9632C0" w14:textId="6BD76DF1" w:rsidR="00731833" w:rsidRPr="00964ED2" w:rsidRDefault="004B72AA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In new </w:t>
      </w:r>
      <w:r w:rsidR="00D653F8">
        <w:rPr>
          <w:rFonts w:ascii="Arial" w:hAnsi="Arial" w:cs="Arial"/>
        </w:rPr>
        <w:t>microcentrifuge tubes</w:t>
      </w:r>
      <w:r>
        <w:rPr>
          <w:rFonts w:ascii="Arial" w:hAnsi="Arial" w:cs="Arial"/>
        </w:rPr>
        <w:t xml:space="preserve"> prepare library dilution</w:t>
      </w:r>
      <w:r w:rsidR="002C768A">
        <w:rPr>
          <w:rFonts w:ascii="Arial" w:hAnsi="Arial" w:cs="Arial"/>
        </w:rPr>
        <w:t xml:space="preserve"> </w:t>
      </w:r>
      <w:r w:rsidR="002C768A">
        <w:rPr>
          <w:rFonts w:ascii="Arial" w:hAnsi="Arial" w:cs="Arial"/>
          <w:i/>
          <w:iCs/>
        </w:rPr>
        <w:t>(mix LB immediately before use)</w:t>
      </w:r>
    </w:p>
    <w:tbl>
      <w:tblPr>
        <w:tblStyle w:val="PlainTable21"/>
        <w:tblpPr w:leftFromText="180" w:rightFromText="180" w:vertAnchor="text" w:horzAnchor="page" w:tblpX="5048" w:tblpY="59"/>
        <w:tblW w:w="0" w:type="auto"/>
        <w:tblLayout w:type="fixed"/>
        <w:tblLook w:val="0600" w:firstRow="0" w:lastRow="0" w:firstColumn="0" w:lastColumn="0" w:noHBand="1" w:noVBand="1"/>
      </w:tblPr>
      <w:tblGrid>
        <w:gridCol w:w="236"/>
        <w:gridCol w:w="2914"/>
        <w:gridCol w:w="1083"/>
      </w:tblGrid>
      <w:tr w:rsidR="00964ED2" w14:paraId="0F785B0A" w14:textId="77777777" w:rsidTr="00964ED2">
        <w:trPr>
          <w:trHeight w:val="345"/>
        </w:trPr>
        <w:tc>
          <w:tcPr>
            <w:tcW w:w="236" w:type="dxa"/>
          </w:tcPr>
          <w:p w14:paraId="6B1984C6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4D07A1C8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083" w:type="dxa"/>
            <w:noWrap/>
          </w:tcPr>
          <w:p w14:paraId="38D64741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64ED2" w14:paraId="098611F3" w14:textId="77777777" w:rsidTr="00964ED2">
        <w:trPr>
          <w:trHeight w:val="345"/>
        </w:trPr>
        <w:tc>
          <w:tcPr>
            <w:tcW w:w="236" w:type="dxa"/>
          </w:tcPr>
          <w:p w14:paraId="17493A9E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6F5A8AC6" w14:textId="77777777" w:rsidR="00964ED2" w:rsidRPr="00A75864" w:rsidRDefault="00964ED2" w:rsidP="00964ED2">
            <w:pPr>
              <w:pStyle w:val="ListParagraph"/>
              <w:spacing w:before="240"/>
              <w:ind w:left="0" w:right="-6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SQB</w:t>
            </w:r>
          </w:p>
        </w:tc>
        <w:tc>
          <w:tcPr>
            <w:tcW w:w="1083" w:type="dxa"/>
            <w:noWrap/>
          </w:tcPr>
          <w:p w14:paraId="7F8AC3CA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37.5μl</w:t>
            </w:r>
          </w:p>
        </w:tc>
      </w:tr>
      <w:tr w:rsidR="00964ED2" w14:paraId="2026D8F7" w14:textId="77777777" w:rsidTr="00964ED2">
        <w:trPr>
          <w:trHeight w:val="134"/>
        </w:trPr>
        <w:tc>
          <w:tcPr>
            <w:tcW w:w="236" w:type="dxa"/>
          </w:tcPr>
          <w:p w14:paraId="776B4A9A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6A19E00B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LB</w:t>
            </w:r>
          </w:p>
        </w:tc>
        <w:tc>
          <w:tcPr>
            <w:tcW w:w="1083" w:type="dxa"/>
            <w:noWrap/>
          </w:tcPr>
          <w:p w14:paraId="7DB4E7A0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25.5μl</w:t>
            </w:r>
          </w:p>
        </w:tc>
      </w:tr>
      <w:tr w:rsidR="00964ED2" w14:paraId="7BC824DE" w14:textId="77777777" w:rsidTr="00964ED2">
        <w:trPr>
          <w:trHeight w:val="324"/>
        </w:trPr>
        <w:tc>
          <w:tcPr>
            <w:tcW w:w="236" w:type="dxa"/>
          </w:tcPr>
          <w:p w14:paraId="0D5E4EAE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75FD1F9B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library (20ng total) </w:t>
            </w:r>
          </w:p>
        </w:tc>
        <w:tc>
          <w:tcPr>
            <w:tcW w:w="1083" w:type="dxa"/>
            <w:noWrap/>
          </w:tcPr>
          <w:p w14:paraId="0AB27892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12μl</w:t>
            </w:r>
          </w:p>
        </w:tc>
      </w:tr>
      <w:tr w:rsidR="00964ED2" w14:paraId="4713F2D3" w14:textId="77777777" w:rsidTr="00964ED2">
        <w:trPr>
          <w:trHeight w:val="89"/>
        </w:trPr>
        <w:tc>
          <w:tcPr>
            <w:tcW w:w="236" w:type="dxa"/>
          </w:tcPr>
          <w:p w14:paraId="483B62D1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294AC3AB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1083" w:type="dxa"/>
            <w:noWrap/>
          </w:tcPr>
          <w:p w14:paraId="3441457F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75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1FC93E19" w14:textId="065FF93C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E93675" w14:textId="4FDB012B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1FC8A038" w14:textId="6EB756C3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A886F8E" w14:textId="2F2C3FAD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4F93A650" w14:textId="7813049F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CA5481E" w14:textId="3BCC6038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941C76" w14:textId="77777777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7CFB1AFA" w14:textId="4846F2EA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4E1CBDA" w14:textId="77777777" w:rsidR="00964ED2" w:rsidRPr="00DB1DC7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5FA3431" w14:textId="6062F8A3" w:rsidR="00DB1DC7" w:rsidRDefault="00964ED2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Mix by gently pipetting</w:t>
      </w:r>
    </w:p>
    <w:p w14:paraId="4FE9625A" w14:textId="4F66D2C5" w:rsidR="00D96D5D" w:rsidRDefault="00D96D5D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Add 75μl library dilution to flow cell via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dropwise</w:t>
      </w:r>
      <w:r w:rsidR="00035694">
        <w:rPr>
          <w:rFonts w:ascii="Arial" w:hAnsi="Arial" w:cs="Arial"/>
        </w:rPr>
        <w:t xml:space="preserve"> </w:t>
      </w:r>
      <w:r w:rsidR="00035694">
        <w:rPr>
          <w:rFonts w:ascii="Arial" w:hAnsi="Arial" w:cs="Arial"/>
          <w:i/>
          <w:iCs/>
        </w:rPr>
        <w:t>(make sure each drop siphons into port before adding the next)</w:t>
      </w:r>
    </w:p>
    <w:p w14:paraId="20AFFA75" w14:textId="3BFE3D95" w:rsidR="00B417E8" w:rsidRDefault="00035694" w:rsidP="00B417E8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replace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cover</w:t>
      </w:r>
      <w:r w:rsidR="009001AD">
        <w:rPr>
          <w:rFonts w:ascii="Arial" w:hAnsi="Arial" w:cs="Arial"/>
        </w:rPr>
        <w:t xml:space="preserve">, making sure the bung enters the </w:t>
      </w:r>
      <w:proofErr w:type="spellStart"/>
      <w:r w:rsidR="009001AD">
        <w:rPr>
          <w:rFonts w:ascii="Arial" w:hAnsi="Arial" w:cs="Arial"/>
        </w:rPr>
        <w:t>SpotOn</w:t>
      </w:r>
      <w:proofErr w:type="spellEnd"/>
      <w:r w:rsidR="009001AD">
        <w:rPr>
          <w:rFonts w:ascii="Arial" w:hAnsi="Arial" w:cs="Arial"/>
        </w:rPr>
        <w:t xml:space="preserve"> port, close inlet port and close </w:t>
      </w:r>
      <w:proofErr w:type="spellStart"/>
      <w:r w:rsidR="009001AD">
        <w:rPr>
          <w:rFonts w:ascii="Arial" w:hAnsi="Arial" w:cs="Arial"/>
        </w:rPr>
        <w:t>MinION</w:t>
      </w:r>
      <w:proofErr w:type="spellEnd"/>
      <w:r w:rsidR="009001AD">
        <w:rPr>
          <w:rFonts w:ascii="Arial" w:hAnsi="Arial" w:cs="Arial"/>
        </w:rPr>
        <w:t xml:space="preserve"> lid</w:t>
      </w:r>
    </w:p>
    <w:p w14:paraId="238D5878" w14:textId="77777777" w:rsidR="00B417E8" w:rsidRDefault="00B417E8" w:rsidP="00B417E8">
      <w:pPr>
        <w:pStyle w:val="ListParagraph"/>
        <w:spacing w:before="240"/>
        <w:ind w:left="3600"/>
        <w:rPr>
          <w:rFonts w:ascii="Arial" w:hAnsi="Arial" w:cs="Arial"/>
        </w:rPr>
      </w:pPr>
    </w:p>
    <w:p w14:paraId="5342B945" w14:textId="0A0B1561" w:rsidR="008A4A0C" w:rsidRDefault="009001AD" w:rsidP="00B417E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B417E8">
        <w:rPr>
          <w:rFonts w:ascii="Arial" w:hAnsi="Arial" w:cs="Arial"/>
        </w:rPr>
        <w:t>Sta</w:t>
      </w:r>
      <w:r w:rsidR="00442005" w:rsidRPr="00B417E8">
        <w:rPr>
          <w:rFonts w:ascii="Arial" w:hAnsi="Arial" w:cs="Arial"/>
        </w:rPr>
        <w:t>rt sequencing run</w:t>
      </w:r>
      <w:r w:rsidR="008672AA" w:rsidRPr="00B417E8">
        <w:rPr>
          <w:rFonts w:ascii="Arial" w:hAnsi="Arial" w:cs="Arial"/>
        </w:rPr>
        <w:t xml:space="preserve"> using </w:t>
      </w:r>
      <w:proofErr w:type="spellStart"/>
      <w:r w:rsidR="008672AA" w:rsidRPr="00B417E8">
        <w:rPr>
          <w:rFonts w:ascii="Arial" w:hAnsi="Arial" w:cs="Arial"/>
        </w:rPr>
        <w:t>MinKNOW</w:t>
      </w:r>
      <w:proofErr w:type="spellEnd"/>
    </w:p>
    <w:p w14:paraId="71A639CA" w14:textId="77777777" w:rsidR="00E2193E" w:rsidRDefault="003F2446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Plug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into computer and wait for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to be detected</w:t>
      </w:r>
    </w:p>
    <w:p w14:paraId="265D923D" w14:textId="1103E4EF" w:rsidR="004B72AA" w:rsidRDefault="00E2193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E2193E">
        <w:rPr>
          <w:rFonts w:ascii="Arial" w:hAnsi="Arial" w:cs="Arial"/>
        </w:rPr>
        <w:t>Choose flow cell 'FLO-MIN106' from the drop-down menu.</w:t>
      </w:r>
    </w:p>
    <w:p w14:paraId="5D726F14" w14:textId="4856B897" w:rsidR="00E2193E" w:rsidRDefault="000E20F7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0E20F7">
        <w:rPr>
          <w:rFonts w:ascii="Arial" w:hAnsi="Arial" w:cs="Arial"/>
        </w:rPr>
        <w:t xml:space="preserve">Then select the </w:t>
      </w:r>
      <w:proofErr w:type="spellStart"/>
      <w:r w:rsidRPr="000E20F7">
        <w:rPr>
          <w:rFonts w:ascii="Arial" w:hAnsi="Arial" w:cs="Arial"/>
        </w:rPr>
        <w:t>flowcell</w:t>
      </w:r>
      <w:proofErr w:type="spellEnd"/>
      <w:r w:rsidRPr="000E20F7">
        <w:rPr>
          <w:rFonts w:ascii="Arial" w:hAnsi="Arial" w:cs="Arial"/>
        </w:rPr>
        <w:t xml:space="preserve"> so a tick appears.</w:t>
      </w:r>
    </w:p>
    <w:p w14:paraId="41F44A14" w14:textId="7C4C9357" w:rsidR="000E20F7" w:rsidRDefault="00F718F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the 'New Experiment' button in the bottom left of the screen</w:t>
      </w:r>
    </w:p>
    <w:p w14:paraId="6A815B53" w14:textId="77777777" w:rsidR="00F718FE" w:rsidRP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On the New experiment popup screen, select the running parameters for your experiment from the individual tabs:</w:t>
      </w:r>
    </w:p>
    <w:p w14:paraId="7F996A4C" w14:textId="77777777" w:rsidR="00F718FE" w:rsidRPr="00F718FE" w:rsidRDefault="00F718FE" w:rsidP="00F718FE">
      <w:pPr>
        <w:pStyle w:val="ListParagraph"/>
        <w:spacing w:before="240"/>
        <w:ind w:left="3240"/>
        <w:rPr>
          <w:rFonts w:ascii="Arial" w:hAnsi="Arial" w:cs="Arial"/>
        </w:rPr>
      </w:pPr>
    </w:p>
    <w:p w14:paraId="18FA7F20" w14:textId="5306848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Experiment: Name the run in the experiment field, leave the sample field blank.</w:t>
      </w:r>
    </w:p>
    <w:p w14:paraId="577CE831" w14:textId="705B614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Kit: Selection: Select LSK109 as there is no option for native barcoding (NBD104).</w:t>
      </w:r>
    </w:p>
    <w:p w14:paraId="746B5419" w14:textId="2CA1DB8C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 xml:space="preserve">Run Options: </w:t>
      </w:r>
      <w:commentRangeStart w:id="23"/>
      <w:r w:rsidRPr="00F718FE">
        <w:rPr>
          <w:rFonts w:ascii="Arial" w:hAnsi="Arial" w:cs="Arial"/>
        </w:rPr>
        <w:t>Set the run length to 6 hours (you can stop the run once sufficient data has been collected as determined using RAMPART).</w:t>
      </w:r>
      <w:commentRangeEnd w:id="23"/>
      <w:r w:rsidR="00981999">
        <w:rPr>
          <w:rStyle w:val="CommentReference"/>
        </w:rPr>
        <w:commentReference w:id="23"/>
      </w:r>
    </w:p>
    <w:p w14:paraId="3AE3F3A3" w14:textId="42C4CF0D" w:rsidR="006B3525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: Leave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 turned</w:t>
      </w:r>
      <w:ins w:id="24" w:author="AJ" w:date="2020-08-18T10:16:00Z">
        <w:r w:rsidR="00DB75C1">
          <w:rPr>
            <w:rFonts w:ascii="Arial" w:hAnsi="Arial" w:cs="Arial"/>
          </w:rPr>
          <w:t xml:space="preserve"> on/off?</w:t>
        </w:r>
      </w:ins>
      <w:r w:rsidRPr="00F718FE">
        <w:rPr>
          <w:rFonts w:ascii="Arial" w:hAnsi="Arial" w:cs="Arial"/>
        </w:rPr>
        <w:t xml:space="preserve"> but select 'fast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>'.</w:t>
      </w:r>
    </w:p>
    <w:p w14:paraId="1416D554" w14:textId="6CD112D1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 xml:space="preserve">Output: The number of files that </w:t>
      </w:r>
      <w:proofErr w:type="spellStart"/>
      <w:r w:rsidRPr="00F718FE">
        <w:rPr>
          <w:rFonts w:ascii="Arial" w:hAnsi="Arial" w:cs="Arial"/>
        </w:rPr>
        <w:t>MinKNOW</w:t>
      </w:r>
      <w:proofErr w:type="spellEnd"/>
      <w:r w:rsidRPr="00F718FE">
        <w:rPr>
          <w:rFonts w:ascii="Arial" w:hAnsi="Arial" w:cs="Arial"/>
        </w:rPr>
        <w:t xml:space="preserve"> will write to a single folder. By default this is set to 4000 but can be reduced to make RAMPART update more frequently.</w:t>
      </w:r>
    </w:p>
    <w:p w14:paraId="20BD59BB" w14:textId="494E2A5D" w:rsid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'Start run'</w:t>
      </w:r>
    </w:p>
    <w:p w14:paraId="56BC0721" w14:textId="41E7B538" w:rsidR="00E976A7" w:rsidRPr="00E2193E" w:rsidRDefault="00E976A7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Monitor the </w:t>
      </w:r>
      <w:proofErr w:type="spellStart"/>
      <w:r>
        <w:rPr>
          <w:rFonts w:ascii="Arial" w:hAnsi="Arial" w:cs="Arial"/>
        </w:rPr>
        <w:t>progess</w:t>
      </w:r>
      <w:proofErr w:type="spellEnd"/>
      <w:r>
        <w:rPr>
          <w:rFonts w:ascii="Arial" w:hAnsi="Arial" w:cs="Arial"/>
        </w:rPr>
        <w:t xml:space="preserve"> of the run using the </w:t>
      </w:r>
      <w:proofErr w:type="spellStart"/>
      <w:r>
        <w:rPr>
          <w:rFonts w:ascii="Arial" w:hAnsi="Arial" w:cs="Arial"/>
        </w:rPr>
        <w:t>MinKNOW</w:t>
      </w:r>
      <w:proofErr w:type="spellEnd"/>
      <w:r>
        <w:rPr>
          <w:rFonts w:ascii="Arial" w:hAnsi="Arial" w:cs="Arial"/>
        </w:rPr>
        <w:t xml:space="preserve"> interface</w:t>
      </w:r>
    </w:p>
    <w:p w14:paraId="08E51852" w14:textId="17B541E1" w:rsidR="006860BB" w:rsidRPr="009F56B9" w:rsidRDefault="006860BB" w:rsidP="0088203F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723B9DCB" w14:textId="03536471" w:rsidR="00C4705F" w:rsidRPr="00F93FBA" w:rsidRDefault="00C4705F" w:rsidP="00F93FBA">
      <w:pPr>
        <w:spacing w:before="240"/>
        <w:ind w:left="2160"/>
        <w:rPr>
          <w:rFonts w:ascii="Arial" w:hAnsi="Arial" w:cs="Arial"/>
          <w:b/>
          <w:bCs/>
        </w:rPr>
      </w:pPr>
    </w:p>
    <w:p w14:paraId="3A1F20B5" w14:textId="77777777" w:rsidR="00FA1BD3" w:rsidRPr="00223D4F" w:rsidRDefault="00FA1BD3" w:rsidP="00FA1BD3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BDBD1B" w14:textId="34708BED" w:rsidR="00E71C8B" w:rsidRPr="00E71C8B" w:rsidRDefault="00E71C8B" w:rsidP="00E71C8B">
      <w:pPr>
        <w:spacing w:before="240"/>
        <w:rPr>
          <w:rFonts w:ascii="Arial" w:hAnsi="Arial" w:cs="Arial"/>
          <w:b/>
          <w:bCs/>
        </w:rPr>
      </w:pPr>
    </w:p>
    <w:p w14:paraId="3E906371" w14:textId="74233D16" w:rsidR="005E0117" w:rsidRDefault="005E0117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06EB5B93" w14:textId="0E24BD2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278E466" w14:textId="62DEDA1F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1A62B287" w14:textId="5767A1A9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DB1A836" w14:textId="638EF4F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7E5856EF" w14:textId="1E0BF94D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4C67B6CB" w14:textId="41DC6FF3" w:rsidR="00F36D04" w:rsidRPr="005E0117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sectPr w:rsidR="00F36D04" w:rsidRPr="005E0117" w:rsidSect="00A0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J" w:date="2020-08-05T13:01:00Z" w:initials="A">
    <w:p w14:paraId="4BB674A3" w14:textId="77777777" w:rsidR="005D0BF4" w:rsidRDefault="005D0BF4" w:rsidP="00E141B7">
      <w:pPr>
        <w:pStyle w:val="CommentText"/>
      </w:pPr>
      <w:r>
        <w:rPr>
          <w:rStyle w:val="CommentReference"/>
        </w:rPr>
        <w:annotationRef/>
      </w:r>
      <w:r>
        <w:t>Why does this protocol have you add a specific volume of RNA instead of a specific concentration? Does the user control for RNA concentration at any point before this?</w:t>
      </w:r>
    </w:p>
  </w:comment>
  <w:comment w:id="1" w:author="Sam Diaz-Munoz" w:date="2020-08-27T14:41:00Z" w:initials="SD">
    <w:p w14:paraId="31A5709A" w14:textId="77777777" w:rsidR="005D0BF4" w:rsidRDefault="005D0BF4" w:rsidP="00E141B7">
      <w:pPr>
        <w:pStyle w:val="CommentText"/>
      </w:pPr>
      <w:r>
        <w:rPr>
          <w:rStyle w:val="CommentReference"/>
        </w:rPr>
        <w:annotationRef/>
      </w:r>
      <w:r>
        <w:t>The control point for this is the Ct score of the RT-qPCR of the sample. We will have this information. For environmental samples, likely all will be treated as low-input with regard to the original protocol:</w:t>
      </w:r>
      <w:r>
        <w:br/>
      </w:r>
      <w:r>
        <w:br/>
        <w:t>“Viral RNA input from a clinical sample should be between Ct 18-35. If Ct is between 12-15, then dilute the sample 100-fold in water, if between 15-18 then dilute 10-fold in water. This will reduce the likelihood of PCR-inhibition.”</w:t>
      </w:r>
    </w:p>
    <w:p w14:paraId="32DD8030" w14:textId="77777777" w:rsidR="005D0BF4" w:rsidRDefault="005D0BF4" w:rsidP="00E141B7">
      <w:pPr>
        <w:pStyle w:val="CommentText"/>
      </w:pPr>
      <w:r w:rsidRPr="00EA139C">
        <w:t>https://www.protocols.io/view/ncov-2019-sequencing-protocol-v2-bdp7i5rn</w:t>
      </w:r>
    </w:p>
    <w:p w14:paraId="768B8CC6" w14:textId="77777777" w:rsidR="005D0BF4" w:rsidRDefault="005D0BF4" w:rsidP="00E141B7">
      <w:pPr>
        <w:pStyle w:val="CommentText"/>
      </w:pPr>
    </w:p>
  </w:comment>
  <w:comment w:id="2" w:author="AJ" w:date="2020-08-18T10:25:00Z" w:initials="A">
    <w:p w14:paraId="62A471E0" w14:textId="77777777" w:rsidR="005D0BF4" w:rsidRDefault="005D0BF4" w:rsidP="00E141B7">
      <w:pPr>
        <w:pStyle w:val="CommentText"/>
      </w:pPr>
      <w:r>
        <w:rPr>
          <w:rStyle w:val="CommentReference"/>
        </w:rPr>
        <w:annotationRef/>
      </w:r>
      <w:r>
        <w:t>If you have one of those insulated tube racks that maintains -20C this step could be performed at the same time as making the 1</w:t>
      </w:r>
      <w:r w:rsidRPr="00EF76DE">
        <w:rPr>
          <w:vertAlign w:val="superscript"/>
        </w:rPr>
        <w:t>st</w:t>
      </w:r>
      <w:r>
        <w:t xml:space="preserve"> master mix with </w:t>
      </w:r>
      <w:proofErr w:type="spellStart"/>
      <w:r>
        <w:t>dNTPS</w:t>
      </w:r>
      <w:proofErr w:type="spellEnd"/>
      <w:r>
        <w:t xml:space="preserve"> &amp; primers- less back &amp; forth between rooms?</w:t>
      </w:r>
    </w:p>
  </w:comment>
  <w:comment w:id="3" w:author="Sam Diaz-Munoz" w:date="2020-08-27T15:16:00Z" w:initials="SD">
    <w:p w14:paraId="59B19895" w14:textId="77777777" w:rsidR="005D0BF4" w:rsidRDefault="005D0BF4" w:rsidP="00E141B7">
      <w:pPr>
        <w:pStyle w:val="CommentText"/>
      </w:pPr>
      <w:r>
        <w:rPr>
          <w:rStyle w:val="CommentReference"/>
        </w:rPr>
        <w:annotationRef/>
      </w:r>
      <w:r>
        <w:t>Yep, we have the racks. I wasn’t very efficient when doing this the first time. There’s a lot of room for improvement.</w:t>
      </w:r>
    </w:p>
  </w:comment>
  <w:comment w:id="4" w:author="AJ" w:date="2020-08-18T10:32:00Z" w:initials="A">
    <w:p w14:paraId="442C68F3" w14:textId="77777777" w:rsidR="00842175" w:rsidRDefault="00842175" w:rsidP="00842175">
      <w:pPr>
        <w:pStyle w:val="CommentText"/>
      </w:pPr>
      <w:r>
        <w:rPr>
          <w:rStyle w:val="CommentReference"/>
        </w:rPr>
        <w:annotationRef/>
      </w:r>
      <w:r>
        <w:t>Is there normally RNA left over? If so, what do we do with the extra RNA?</w:t>
      </w:r>
    </w:p>
  </w:comment>
  <w:comment w:id="5" w:author="Sam Diaz-Munoz" w:date="2020-08-27T15:08:00Z" w:initials="SD">
    <w:p w14:paraId="76C30119" w14:textId="77777777" w:rsidR="00842175" w:rsidRDefault="00842175" w:rsidP="00842175">
      <w:pPr>
        <w:pStyle w:val="CommentText"/>
      </w:pPr>
      <w:r>
        <w:rPr>
          <w:rStyle w:val="CommentReference"/>
        </w:rPr>
        <w:annotationRef/>
      </w:r>
      <w:r>
        <w:t>Last time we got 9-11uL of RNA and I ran it all. Turns out the protocol produces a lot of cDNA (relative to what’s needed in the next step, so we could probably scale down.</w:t>
      </w:r>
    </w:p>
    <w:p w14:paraId="320E1F95" w14:textId="77777777" w:rsidR="00842175" w:rsidRDefault="00842175" w:rsidP="00842175">
      <w:pPr>
        <w:pStyle w:val="CommentText"/>
      </w:pPr>
    </w:p>
    <w:p w14:paraId="62DE6893" w14:textId="77777777" w:rsidR="00842175" w:rsidRDefault="00842175" w:rsidP="00842175">
      <w:pPr>
        <w:pStyle w:val="CommentText"/>
      </w:pPr>
    </w:p>
  </w:comment>
  <w:comment w:id="6" w:author="Sam Diaz-Munoz" w:date="2020-08-04T16:53:00Z" w:initials="SD">
    <w:p w14:paraId="09F86D01" w14:textId="77777777" w:rsidR="00F763E7" w:rsidRDefault="00F763E7" w:rsidP="00F763E7">
      <w:pPr>
        <w:pStyle w:val="CommentText"/>
      </w:pPr>
      <w:r>
        <w:rPr>
          <w:rStyle w:val="CommentReference"/>
        </w:rPr>
        <w:annotationRef/>
      </w:r>
      <w:r>
        <w:t xml:space="preserve">We have aliquots </w:t>
      </w:r>
      <w:proofErr w:type="gramStart"/>
      <w:r>
        <w:t>now..</w:t>
      </w:r>
      <w:proofErr w:type="gramEnd"/>
    </w:p>
  </w:comment>
  <w:comment w:id="7" w:author="AJ" w:date="2020-08-18T09:54:00Z" w:initials="A">
    <w:p w14:paraId="30D23FFD" w14:textId="4EA6AB9E" w:rsidR="005D0BF4" w:rsidRDefault="005D0BF4">
      <w:pPr>
        <w:pStyle w:val="CommentText"/>
      </w:pPr>
      <w:r>
        <w:rPr>
          <w:rStyle w:val="CommentReference"/>
        </w:rPr>
        <w:annotationRef/>
      </w:r>
      <w:r>
        <w:t>Do you include specific positive, negative controls?</w:t>
      </w:r>
    </w:p>
  </w:comment>
  <w:comment w:id="8" w:author="Sam Diaz-Munoz" w:date="2020-08-27T15:19:00Z" w:initials="SD">
    <w:p w14:paraId="74305710" w14:textId="38EB434A" w:rsidR="005D0BF4" w:rsidRDefault="005D0BF4">
      <w:pPr>
        <w:pStyle w:val="CommentText"/>
      </w:pPr>
      <w:r>
        <w:rPr>
          <w:rStyle w:val="CommentReference"/>
        </w:rPr>
        <w:annotationRef/>
      </w:r>
      <w:r>
        <w:t xml:space="preserve">Definitely yes on the negative. We were supposed to run a positive and an extraction negative, but they were not on the plate, although they were listed on plate map. </w:t>
      </w:r>
      <w:r>
        <w:br/>
      </w:r>
      <w:r>
        <w:br/>
        <w:t>We’ll make sure to include for next time. We have a plasmid positive control that we could use as well, but it’s not the whole genome.</w:t>
      </w:r>
    </w:p>
  </w:comment>
  <w:comment w:id="9" w:author="AJ" w:date="2020-08-18T09:53:00Z" w:initials="A">
    <w:p w14:paraId="0B3729F4" w14:textId="6B3E6E96" w:rsidR="005D0BF4" w:rsidRDefault="005D0BF4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proofErr w:type="gramStart"/>
      <w:r>
        <w:t>is</w:t>
      </w:r>
      <w:proofErr w:type="gramEnd"/>
      <w:r>
        <w:t xml:space="preserve"> Ct value data that each RNA sample will have at the beginning that determines the volume of RNA loaded into the cDNA synthesis step?</w:t>
      </w:r>
    </w:p>
  </w:comment>
  <w:comment w:id="10" w:author="Sam Diaz-Munoz" w:date="2020-08-27T15:20:00Z" w:initials="SD">
    <w:p w14:paraId="111BD8D3" w14:textId="3570F021" w:rsidR="005D0BF4" w:rsidRDefault="005D0BF4">
      <w:pPr>
        <w:pStyle w:val="CommentText"/>
      </w:pPr>
      <w:r>
        <w:rPr>
          <w:rStyle w:val="CommentReference"/>
        </w:rPr>
        <w:annotationRef/>
      </w:r>
      <w:r>
        <w:t>Yes, but didn’t determine for us because all were low.</w:t>
      </w:r>
    </w:p>
  </w:comment>
  <w:comment w:id="11" w:author="Sam Diaz-Munoz" w:date="2020-08-04T16:53:00Z" w:initials="SD">
    <w:p w14:paraId="5C814463" w14:textId="77777777" w:rsidR="00690E21" w:rsidRDefault="00690E21" w:rsidP="00690E21">
      <w:pPr>
        <w:pStyle w:val="CommentText"/>
      </w:pPr>
      <w:r>
        <w:rPr>
          <w:rStyle w:val="CommentReference"/>
        </w:rPr>
        <w:annotationRef/>
      </w:r>
      <w:r>
        <w:t xml:space="preserve">We have aliquots </w:t>
      </w:r>
      <w:proofErr w:type="gramStart"/>
      <w:r>
        <w:t>now..</w:t>
      </w:r>
      <w:proofErr w:type="gramEnd"/>
    </w:p>
  </w:comment>
  <w:comment w:id="12" w:author="AJ" w:date="2020-08-18T10:11:00Z" w:initials="A">
    <w:p w14:paraId="5BC184CC" w14:textId="7FF5B2DC" w:rsidR="005D0BF4" w:rsidRDefault="005D0BF4">
      <w:pPr>
        <w:pStyle w:val="CommentText"/>
      </w:pPr>
      <w:r>
        <w:rPr>
          <w:rStyle w:val="CommentReference"/>
        </w:rPr>
        <w:annotationRef/>
      </w:r>
      <w:r>
        <w:t>What do the SPRI beads do?</w:t>
      </w:r>
    </w:p>
  </w:comment>
  <w:comment w:id="13" w:author="Sam Diaz-Munoz" w:date="2020-08-27T15:25:00Z" w:initials="SD">
    <w:p w14:paraId="4C0A2416" w14:textId="2F6E0000" w:rsidR="005D0BF4" w:rsidRDefault="005D0BF4">
      <w:pPr>
        <w:pStyle w:val="CommentText"/>
      </w:pPr>
      <w:r>
        <w:rPr>
          <w:rStyle w:val="CommentReference"/>
        </w:rPr>
        <w:annotationRef/>
      </w:r>
      <w:r>
        <w:t xml:space="preserve">These are </w:t>
      </w:r>
      <w:proofErr w:type="spellStart"/>
      <w:r>
        <w:t>AMPure</w:t>
      </w:r>
      <w:proofErr w:type="spellEnd"/>
      <w:r>
        <w:t xml:space="preserve"> beads if you’re familiar with those. They are used to clean DNA. They bind DNA so you can wash and then you can elute it off.</w:t>
      </w:r>
    </w:p>
  </w:comment>
  <w:comment w:id="14" w:author="Sam Diaz-Munoz [2]" w:date="2020-09-08T11:20:00Z" w:initials="SD">
    <w:p w14:paraId="72AF2FF0" w14:textId="22BB314A" w:rsidR="005D0BF4" w:rsidRDefault="005D0BF4">
      <w:pPr>
        <w:pStyle w:val="CommentText"/>
      </w:pPr>
      <w:r>
        <w:rPr>
          <w:rStyle w:val="CommentReference"/>
        </w:rPr>
        <w:annotationRef/>
      </w:r>
      <w:r>
        <w:t>Label first and second SFB wash</w:t>
      </w:r>
    </w:p>
  </w:comment>
  <w:comment w:id="19" w:author="AJ" w:date="2020-08-18T10:09:00Z" w:initials="A">
    <w:p w14:paraId="18B14311" w14:textId="4E382A74" w:rsidR="005D0BF4" w:rsidRDefault="005D0BF4">
      <w:pPr>
        <w:pStyle w:val="CommentText"/>
      </w:pPr>
      <w:r>
        <w:rPr>
          <w:rStyle w:val="CommentReference"/>
        </w:rPr>
        <w:annotationRef/>
      </w:r>
      <w:r>
        <w:t>Is it correct to add this step?</w:t>
      </w:r>
    </w:p>
  </w:comment>
  <w:comment w:id="20" w:author="Sam Diaz-Munoz" w:date="2020-08-27T15:27:00Z" w:initials="SD">
    <w:p w14:paraId="2A02CF93" w14:textId="4C9D0191" w:rsidR="005D0BF4" w:rsidRDefault="005D0BF4">
      <w:pPr>
        <w:pStyle w:val="CommentText"/>
      </w:pPr>
      <w:r>
        <w:rPr>
          <w:rStyle w:val="CommentReference"/>
        </w:rPr>
        <w:annotationRef/>
      </w:r>
      <w:r>
        <w:t xml:space="preserve"> We’ll double check this part. There were a couple of parts in the original protocol where steps were skipped or implied.</w:t>
      </w:r>
    </w:p>
  </w:comment>
  <w:comment w:id="23" w:author="Sam Diaz-Munoz [2]" w:date="2020-09-08T11:54:00Z" w:initials="SD">
    <w:p w14:paraId="4EDBC6E3" w14:textId="03ACEA29" w:rsidR="005D0BF4" w:rsidRDefault="005D0BF4">
      <w:pPr>
        <w:pStyle w:val="CommentText"/>
      </w:pPr>
      <w:r>
        <w:rPr>
          <w:rStyle w:val="CommentReference"/>
        </w:rPr>
        <w:annotationRef/>
      </w:r>
      <w:r>
        <w:t>DON’T SET RUN LENGTH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B674A3" w15:done="0"/>
  <w15:commentEx w15:paraId="768B8CC6" w15:paraIdParent="4BB674A3" w15:done="0"/>
  <w15:commentEx w15:paraId="62A471E0" w15:done="0"/>
  <w15:commentEx w15:paraId="59B19895" w15:paraIdParent="62A471E0" w15:done="0"/>
  <w15:commentEx w15:paraId="442C68F3" w15:done="0"/>
  <w15:commentEx w15:paraId="62DE6893" w15:paraIdParent="442C68F3" w15:done="0"/>
  <w15:commentEx w15:paraId="09F86D01" w15:done="0"/>
  <w15:commentEx w15:paraId="30D23FFD" w15:done="0"/>
  <w15:commentEx w15:paraId="74305710" w15:paraIdParent="30D23FFD" w15:done="0"/>
  <w15:commentEx w15:paraId="0B3729F4" w15:done="0"/>
  <w15:commentEx w15:paraId="111BD8D3" w15:paraIdParent="0B3729F4" w15:done="0"/>
  <w15:commentEx w15:paraId="5C814463" w15:done="0"/>
  <w15:commentEx w15:paraId="5BC184CC" w15:done="0"/>
  <w15:commentEx w15:paraId="4C0A2416" w15:paraIdParent="5BC184CC" w15:done="0"/>
  <w15:commentEx w15:paraId="72AF2FF0" w15:done="0"/>
  <w15:commentEx w15:paraId="18B14311" w15:done="0"/>
  <w15:commentEx w15:paraId="2A02CF93" w15:paraIdParent="18B14311" w15:done="0"/>
  <w15:commentEx w15:paraId="4EDBC6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4489" w16cex:dateUtc="2020-08-27T21:41:00Z"/>
  <w16cex:commentExtensible w16cex:durableId="22F24CB6" w16cex:dateUtc="2020-08-27T22:16:00Z"/>
  <w16cex:commentExtensible w16cex:durableId="22F24AE9" w16cex:dateUtc="2020-08-27T22:08:00Z"/>
  <w16cex:commentExtensible w16cex:durableId="22F24D96" w16cex:dateUtc="2020-08-27T22:19:00Z"/>
  <w16cex:commentExtensible w16cex:durableId="22F24DA4" w16cex:dateUtc="2020-08-27T22:20:00Z"/>
  <w16cex:commentExtensible w16cex:durableId="22F24F02" w16cex:dateUtc="2020-08-27T22:25:00Z"/>
  <w16cex:commentExtensible w16cex:durableId="2301E799" w16cex:dateUtc="2020-09-08T18:20:00Z"/>
  <w16cex:commentExtensible w16cex:durableId="22F24F4C" w16cex:dateUtc="2020-08-27T22:27:00Z"/>
  <w16cex:commentExtensible w16cex:durableId="2301EF93" w16cex:dateUtc="2020-09-08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B674A3" w16cid:durableId="22F2440E"/>
  <w16cid:commentId w16cid:paraId="768B8CC6" w16cid:durableId="22F24489"/>
  <w16cid:commentId w16cid:paraId="62A471E0" w16cid:durableId="22F24410"/>
  <w16cid:commentId w16cid:paraId="59B19895" w16cid:durableId="22F24CB6"/>
  <w16cid:commentId w16cid:paraId="442C68F3" w16cid:durableId="22F2440F"/>
  <w16cid:commentId w16cid:paraId="62DE6893" w16cid:durableId="22F24AE9"/>
  <w16cid:commentId w16cid:paraId="30D23FFD" w16cid:durableId="22F24413"/>
  <w16cid:commentId w16cid:paraId="74305710" w16cid:durableId="22F24D96"/>
  <w16cid:commentId w16cid:paraId="0B3729F4" w16cid:durableId="22F24414"/>
  <w16cid:commentId w16cid:paraId="111BD8D3" w16cid:durableId="22F24DA4"/>
  <w16cid:commentId w16cid:paraId="5BC184CC" w16cid:durableId="22F24418"/>
  <w16cid:commentId w16cid:paraId="4C0A2416" w16cid:durableId="22F24F02"/>
  <w16cid:commentId w16cid:paraId="72AF2FF0" w16cid:durableId="2301E799"/>
  <w16cid:commentId w16cid:paraId="18B14311" w16cid:durableId="22F24419"/>
  <w16cid:commentId w16cid:paraId="2A02CF93" w16cid:durableId="22F24F4C"/>
  <w16cid:commentId w16cid:paraId="4EDBC6E3" w16cid:durableId="2301EF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E541A"/>
    <w:multiLevelType w:val="hybridMultilevel"/>
    <w:tmpl w:val="8BBC4436"/>
    <w:lvl w:ilvl="0" w:tplc="7FFA21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Diaz-Munoz">
    <w15:presenceInfo w15:providerId="AD" w15:userId="S::samdiazmunoz@ucdavis.edu::0d3a013d-11de-423f-bb9c-be94e90ac9f8"/>
  </w15:person>
  <w15:person w15:author="Sam Diaz-Munoz [2]">
    <w15:presenceInfo w15:providerId="None" w15:userId="Sam Diaz-Muno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E"/>
    <w:rsid w:val="0000341B"/>
    <w:rsid w:val="000203AE"/>
    <w:rsid w:val="00030733"/>
    <w:rsid w:val="00032644"/>
    <w:rsid w:val="00035694"/>
    <w:rsid w:val="00037E41"/>
    <w:rsid w:val="00040AB7"/>
    <w:rsid w:val="00042DB7"/>
    <w:rsid w:val="00052E5F"/>
    <w:rsid w:val="000531E6"/>
    <w:rsid w:val="00055CDE"/>
    <w:rsid w:val="00061FB0"/>
    <w:rsid w:val="00066D2C"/>
    <w:rsid w:val="00067424"/>
    <w:rsid w:val="00084AF9"/>
    <w:rsid w:val="0009043C"/>
    <w:rsid w:val="00093847"/>
    <w:rsid w:val="000944EB"/>
    <w:rsid w:val="00094850"/>
    <w:rsid w:val="00096D53"/>
    <w:rsid w:val="00096DF1"/>
    <w:rsid w:val="00097D2C"/>
    <w:rsid w:val="000A26B4"/>
    <w:rsid w:val="000A55D2"/>
    <w:rsid w:val="000A5CB5"/>
    <w:rsid w:val="000B2608"/>
    <w:rsid w:val="000C09BA"/>
    <w:rsid w:val="000C7D7F"/>
    <w:rsid w:val="000D49C9"/>
    <w:rsid w:val="000E1412"/>
    <w:rsid w:val="000E16AF"/>
    <w:rsid w:val="000E20F7"/>
    <w:rsid w:val="000E258C"/>
    <w:rsid w:val="000E267E"/>
    <w:rsid w:val="000E5EDA"/>
    <w:rsid w:val="000F0E09"/>
    <w:rsid w:val="000F3B8A"/>
    <w:rsid w:val="00105067"/>
    <w:rsid w:val="0010722B"/>
    <w:rsid w:val="001076DF"/>
    <w:rsid w:val="00113D12"/>
    <w:rsid w:val="00114669"/>
    <w:rsid w:val="001174C7"/>
    <w:rsid w:val="00133B98"/>
    <w:rsid w:val="00147782"/>
    <w:rsid w:val="0016589C"/>
    <w:rsid w:val="00166B45"/>
    <w:rsid w:val="00172996"/>
    <w:rsid w:val="00173942"/>
    <w:rsid w:val="00180117"/>
    <w:rsid w:val="001924BD"/>
    <w:rsid w:val="00192852"/>
    <w:rsid w:val="001A1CE7"/>
    <w:rsid w:val="001A3878"/>
    <w:rsid w:val="001B1BBF"/>
    <w:rsid w:val="001B43AA"/>
    <w:rsid w:val="001B5858"/>
    <w:rsid w:val="001D1752"/>
    <w:rsid w:val="001E1AF6"/>
    <w:rsid w:val="001E6F53"/>
    <w:rsid w:val="001F4D34"/>
    <w:rsid w:val="002014F1"/>
    <w:rsid w:val="00202AD0"/>
    <w:rsid w:val="00203640"/>
    <w:rsid w:val="002127A4"/>
    <w:rsid w:val="00212E23"/>
    <w:rsid w:val="00223D4F"/>
    <w:rsid w:val="00231542"/>
    <w:rsid w:val="0023788D"/>
    <w:rsid w:val="0024284E"/>
    <w:rsid w:val="002525E0"/>
    <w:rsid w:val="002558A9"/>
    <w:rsid w:val="00274F89"/>
    <w:rsid w:val="002763F1"/>
    <w:rsid w:val="002822A7"/>
    <w:rsid w:val="0029421D"/>
    <w:rsid w:val="00297E49"/>
    <w:rsid w:val="002B23DB"/>
    <w:rsid w:val="002B4A0E"/>
    <w:rsid w:val="002C5A62"/>
    <w:rsid w:val="002C768A"/>
    <w:rsid w:val="002D1F65"/>
    <w:rsid w:val="002E76E2"/>
    <w:rsid w:val="002F489A"/>
    <w:rsid w:val="002F528E"/>
    <w:rsid w:val="002F5341"/>
    <w:rsid w:val="00306288"/>
    <w:rsid w:val="0030746B"/>
    <w:rsid w:val="00314AFF"/>
    <w:rsid w:val="00324CA6"/>
    <w:rsid w:val="003255B1"/>
    <w:rsid w:val="00331CA7"/>
    <w:rsid w:val="0033267C"/>
    <w:rsid w:val="00334064"/>
    <w:rsid w:val="00344BA3"/>
    <w:rsid w:val="003532CD"/>
    <w:rsid w:val="003576A5"/>
    <w:rsid w:val="00363090"/>
    <w:rsid w:val="00387084"/>
    <w:rsid w:val="0039545F"/>
    <w:rsid w:val="003A33EE"/>
    <w:rsid w:val="003A48C1"/>
    <w:rsid w:val="003A73B6"/>
    <w:rsid w:val="003C59D9"/>
    <w:rsid w:val="003D5DE7"/>
    <w:rsid w:val="003E42EE"/>
    <w:rsid w:val="003E7A5F"/>
    <w:rsid w:val="003F2446"/>
    <w:rsid w:val="003F2E84"/>
    <w:rsid w:val="003F56AD"/>
    <w:rsid w:val="00403875"/>
    <w:rsid w:val="00406BE6"/>
    <w:rsid w:val="00417ECA"/>
    <w:rsid w:val="00431B6C"/>
    <w:rsid w:val="0043295D"/>
    <w:rsid w:val="004333C5"/>
    <w:rsid w:val="00442005"/>
    <w:rsid w:val="00453525"/>
    <w:rsid w:val="00462B85"/>
    <w:rsid w:val="004636F4"/>
    <w:rsid w:val="00465B84"/>
    <w:rsid w:val="0046655B"/>
    <w:rsid w:val="004673BA"/>
    <w:rsid w:val="00474D0B"/>
    <w:rsid w:val="00486498"/>
    <w:rsid w:val="00490708"/>
    <w:rsid w:val="00493E18"/>
    <w:rsid w:val="004A1177"/>
    <w:rsid w:val="004A272B"/>
    <w:rsid w:val="004A51F5"/>
    <w:rsid w:val="004B0874"/>
    <w:rsid w:val="004B2B69"/>
    <w:rsid w:val="004B3F2E"/>
    <w:rsid w:val="004B72AA"/>
    <w:rsid w:val="004C44A8"/>
    <w:rsid w:val="004D16F0"/>
    <w:rsid w:val="004D71F3"/>
    <w:rsid w:val="004E0B71"/>
    <w:rsid w:val="004E4985"/>
    <w:rsid w:val="004E509D"/>
    <w:rsid w:val="004F37A9"/>
    <w:rsid w:val="004F61F1"/>
    <w:rsid w:val="00505343"/>
    <w:rsid w:val="005174B8"/>
    <w:rsid w:val="00550AAA"/>
    <w:rsid w:val="00557448"/>
    <w:rsid w:val="00575F93"/>
    <w:rsid w:val="00583BA2"/>
    <w:rsid w:val="00597C50"/>
    <w:rsid w:val="005A11A6"/>
    <w:rsid w:val="005D0BF4"/>
    <w:rsid w:val="005D19F6"/>
    <w:rsid w:val="005D68FF"/>
    <w:rsid w:val="005E0117"/>
    <w:rsid w:val="005E421D"/>
    <w:rsid w:val="005F0115"/>
    <w:rsid w:val="005F1DEC"/>
    <w:rsid w:val="005F29C1"/>
    <w:rsid w:val="00606707"/>
    <w:rsid w:val="0061717D"/>
    <w:rsid w:val="00620541"/>
    <w:rsid w:val="00637AB7"/>
    <w:rsid w:val="00653118"/>
    <w:rsid w:val="006543DD"/>
    <w:rsid w:val="00670AEA"/>
    <w:rsid w:val="00673F3F"/>
    <w:rsid w:val="006771B1"/>
    <w:rsid w:val="006860BB"/>
    <w:rsid w:val="00690E21"/>
    <w:rsid w:val="00690E89"/>
    <w:rsid w:val="00694BF0"/>
    <w:rsid w:val="006A0158"/>
    <w:rsid w:val="006A099F"/>
    <w:rsid w:val="006B3525"/>
    <w:rsid w:val="006B6188"/>
    <w:rsid w:val="006B7339"/>
    <w:rsid w:val="006D502D"/>
    <w:rsid w:val="006E0D60"/>
    <w:rsid w:val="006F3F60"/>
    <w:rsid w:val="006F5F5E"/>
    <w:rsid w:val="00700E1A"/>
    <w:rsid w:val="00710CC0"/>
    <w:rsid w:val="0071127C"/>
    <w:rsid w:val="00731833"/>
    <w:rsid w:val="00745E08"/>
    <w:rsid w:val="007508FA"/>
    <w:rsid w:val="00753443"/>
    <w:rsid w:val="00754895"/>
    <w:rsid w:val="00757F06"/>
    <w:rsid w:val="007614CE"/>
    <w:rsid w:val="00762CE1"/>
    <w:rsid w:val="007706FC"/>
    <w:rsid w:val="0077698E"/>
    <w:rsid w:val="00777C2B"/>
    <w:rsid w:val="00780F42"/>
    <w:rsid w:val="00792845"/>
    <w:rsid w:val="007929A4"/>
    <w:rsid w:val="007A0A3D"/>
    <w:rsid w:val="007A11A8"/>
    <w:rsid w:val="007B1C95"/>
    <w:rsid w:val="007C3429"/>
    <w:rsid w:val="007C4215"/>
    <w:rsid w:val="007C4773"/>
    <w:rsid w:val="007E42DB"/>
    <w:rsid w:val="007E535F"/>
    <w:rsid w:val="007F3596"/>
    <w:rsid w:val="007F4069"/>
    <w:rsid w:val="0080116F"/>
    <w:rsid w:val="00803C68"/>
    <w:rsid w:val="008055A1"/>
    <w:rsid w:val="00811B6F"/>
    <w:rsid w:val="00814FCC"/>
    <w:rsid w:val="008234B0"/>
    <w:rsid w:val="00832D10"/>
    <w:rsid w:val="00842175"/>
    <w:rsid w:val="0085309A"/>
    <w:rsid w:val="008624BA"/>
    <w:rsid w:val="00866472"/>
    <w:rsid w:val="008672AA"/>
    <w:rsid w:val="0088203F"/>
    <w:rsid w:val="00885554"/>
    <w:rsid w:val="00890753"/>
    <w:rsid w:val="008945B8"/>
    <w:rsid w:val="008A0DF9"/>
    <w:rsid w:val="008A4A0C"/>
    <w:rsid w:val="008B433A"/>
    <w:rsid w:val="008B49A9"/>
    <w:rsid w:val="008D0B43"/>
    <w:rsid w:val="008D34FA"/>
    <w:rsid w:val="008E0B33"/>
    <w:rsid w:val="008E48B4"/>
    <w:rsid w:val="008F3DDD"/>
    <w:rsid w:val="008F667A"/>
    <w:rsid w:val="009001AD"/>
    <w:rsid w:val="00900403"/>
    <w:rsid w:val="00911EA3"/>
    <w:rsid w:val="00924CCD"/>
    <w:rsid w:val="00930147"/>
    <w:rsid w:val="009330B7"/>
    <w:rsid w:val="009357C9"/>
    <w:rsid w:val="00942BA3"/>
    <w:rsid w:val="009454D6"/>
    <w:rsid w:val="00952D91"/>
    <w:rsid w:val="00955CAA"/>
    <w:rsid w:val="00962CBA"/>
    <w:rsid w:val="00964ED2"/>
    <w:rsid w:val="00980FEE"/>
    <w:rsid w:val="00981999"/>
    <w:rsid w:val="00982092"/>
    <w:rsid w:val="009930F4"/>
    <w:rsid w:val="00994EB1"/>
    <w:rsid w:val="009B1B5B"/>
    <w:rsid w:val="009B23D6"/>
    <w:rsid w:val="009B4100"/>
    <w:rsid w:val="009C0D10"/>
    <w:rsid w:val="009D3796"/>
    <w:rsid w:val="009D7548"/>
    <w:rsid w:val="009F56B9"/>
    <w:rsid w:val="009F5B5C"/>
    <w:rsid w:val="009F720E"/>
    <w:rsid w:val="00A0005E"/>
    <w:rsid w:val="00A03102"/>
    <w:rsid w:val="00A04460"/>
    <w:rsid w:val="00A04795"/>
    <w:rsid w:val="00A17E04"/>
    <w:rsid w:val="00A25A45"/>
    <w:rsid w:val="00A40CAC"/>
    <w:rsid w:val="00A419C0"/>
    <w:rsid w:val="00A64B58"/>
    <w:rsid w:val="00A67C1D"/>
    <w:rsid w:val="00A74F4A"/>
    <w:rsid w:val="00A75864"/>
    <w:rsid w:val="00A773EE"/>
    <w:rsid w:val="00A814E1"/>
    <w:rsid w:val="00A902F1"/>
    <w:rsid w:val="00A90F2B"/>
    <w:rsid w:val="00A94CC5"/>
    <w:rsid w:val="00AA1700"/>
    <w:rsid w:val="00AA5ACC"/>
    <w:rsid w:val="00AB0404"/>
    <w:rsid w:val="00AB4614"/>
    <w:rsid w:val="00AC02FE"/>
    <w:rsid w:val="00AC192C"/>
    <w:rsid w:val="00AC7B5B"/>
    <w:rsid w:val="00AD20BC"/>
    <w:rsid w:val="00AE0D45"/>
    <w:rsid w:val="00AE1D8A"/>
    <w:rsid w:val="00AF0FCB"/>
    <w:rsid w:val="00B06975"/>
    <w:rsid w:val="00B12198"/>
    <w:rsid w:val="00B12FC0"/>
    <w:rsid w:val="00B15682"/>
    <w:rsid w:val="00B17F37"/>
    <w:rsid w:val="00B21D91"/>
    <w:rsid w:val="00B23C3B"/>
    <w:rsid w:val="00B255F9"/>
    <w:rsid w:val="00B27497"/>
    <w:rsid w:val="00B417E8"/>
    <w:rsid w:val="00B44619"/>
    <w:rsid w:val="00B452B8"/>
    <w:rsid w:val="00B601BE"/>
    <w:rsid w:val="00B6349D"/>
    <w:rsid w:val="00B6400C"/>
    <w:rsid w:val="00B66DE1"/>
    <w:rsid w:val="00BA1048"/>
    <w:rsid w:val="00BB3FE3"/>
    <w:rsid w:val="00BB50F8"/>
    <w:rsid w:val="00BC647C"/>
    <w:rsid w:val="00BD7516"/>
    <w:rsid w:val="00BE79E0"/>
    <w:rsid w:val="00BF4FA1"/>
    <w:rsid w:val="00C1049F"/>
    <w:rsid w:val="00C13C57"/>
    <w:rsid w:val="00C13D30"/>
    <w:rsid w:val="00C1746A"/>
    <w:rsid w:val="00C3478A"/>
    <w:rsid w:val="00C42696"/>
    <w:rsid w:val="00C4705F"/>
    <w:rsid w:val="00C54913"/>
    <w:rsid w:val="00C5596D"/>
    <w:rsid w:val="00C64171"/>
    <w:rsid w:val="00C66F73"/>
    <w:rsid w:val="00C71839"/>
    <w:rsid w:val="00C74389"/>
    <w:rsid w:val="00C82AEA"/>
    <w:rsid w:val="00C90CF7"/>
    <w:rsid w:val="00C96ECF"/>
    <w:rsid w:val="00CA3E43"/>
    <w:rsid w:val="00CB3028"/>
    <w:rsid w:val="00CB6DA4"/>
    <w:rsid w:val="00CD1A9E"/>
    <w:rsid w:val="00CE02B9"/>
    <w:rsid w:val="00CE6CDD"/>
    <w:rsid w:val="00CF013A"/>
    <w:rsid w:val="00D03FD8"/>
    <w:rsid w:val="00D33528"/>
    <w:rsid w:val="00D55505"/>
    <w:rsid w:val="00D56A10"/>
    <w:rsid w:val="00D60363"/>
    <w:rsid w:val="00D6126B"/>
    <w:rsid w:val="00D6145B"/>
    <w:rsid w:val="00D63B7E"/>
    <w:rsid w:val="00D653F8"/>
    <w:rsid w:val="00D7556E"/>
    <w:rsid w:val="00D9377A"/>
    <w:rsid w:val="00D96D3E"/>
    <w:rsid w:val="00D96D5D"/>
    <w:rsid w:val="00DA6281"/>
    <w:rsid w:val="00DA7E29"/>
    <w:rsid w:val="00DB1DC7"/>
    <w:rsid w:val="00DB75C1"/>
    <w:rsid w:val="00DD6204"/>
    <w:rsid w:val="00DE1962"/>
    <w:rsid w:val="00E07D3B"/>
    <w:rsid w:val="00E141B7"/>
    <w:rsid w:val="00E2193E"/>
    <w:rsid w:val="00E265B3"/>
    <w:rsid w:val="00E266A1"/>
    <w:rsid w:val="00E35EF6"/>
    <w:rsid w:val="00E4641B"/>
    <w:rsid w:val="00E51904"/>
    <w:rsid w:val="00E54012"/>
    <w:rsid w:val="00E71C8B"/>
    <w:rsid w:val="00E75799"/>
    <w:rsid w:val="00E82492"/>
    <w:rsid w:val="00E976A7"/>
    <w:rsid w:val="00EA139C"/>
    <w:rsid w:val="00EA4D39"/>
    <w:rsid w:val="00EA4F3A"/>
    <w:rsid w:val="00EB5759"/>
    <w:rsid w:val="00EB7985"/>
    <w:rsid w:val="00EC754E"/>
    <w:rsid w:val="00ED3E9A"/>
    <w:rsid w:val="00ED4ABF"/>
    <w:rsid w:val="00ED4AF9"/>
    <w:rsid w:val="00EE2717"/>
    <w:rsid w:val="00EE2F51"/>
    <w:rsid w:val="00EF08F7"/>
    <w:rsid w:val="00EF6034"/>
    <w:rsid w:val="00EF641D"/>
    <w:rsid w:val="00EF76DE"/>
    <w:rsid w:val="00F02B37"/>
    <w:rsid w:val="00F072A9"/>
    <w:rsid w:val="00F10315"/>
    <w:rsid w:val="00F10E38"/>
    <w:rsid w:val="00F14AAD"/>
    <w:rsid w:val="00F22C3B"/>
    <w:rsid w:val="00F277C0"/>
    <w:rsid w:val="00F31948"/>
    <w:rsid w:val="00F36D04"/>
    <w:rsid w:val="00F42F1B"/>
    <w:rsid w:val="00F51E4F"/>
    <w:rsid w:val="00F521DA"/>
    <w:rsid w:val="00F64A2D"/>
    <w:rsid w:val="00F718FE"/>
    <w:rsid w:val="00F763E7"/>
    <w:rsid w:val="00F80C7A"/>
    <w:rsid w:val="00F834A0"/>
    <w:rsid w:val="00F851FE"/>
    <w:rsid w:val="00F92EB1"/>
    <w:rsid w:val="00F9392C"/>
    <w:rsid w:val="00F93FBA"/>
    <w:rsid w:val="00FA1BD3"/>
    <w:rsid w:val="00FA25B5"/>
    <w:rsid w:val="00FA5072"/>
    <w:rsid w:val="00FB1749"/>
    <w:rsid w:val="00FB7487"/>
    <w:rsid w:val="00FC16D7"/>
    <w:rsid w:val="00FC6F23"/>
    <w:rsid w:val="00FD03B5"/>
    <w:rsid w:val="00FD61B3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0120A"/>
  <w15:docId w15:val="{01DA48B3-EF50-E54D-8F62-8BDFD262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A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4A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4A0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5309A"/>
  </w:style>
  <w:style w:type="paragraph" w:styleId="ListParagraph">
    <w:name w:val="List Paragraph"/>
    <w:basedOn w:val="Normal"/>
    <w:uiPriority w:val="34"/>
    <w:qFormat/>
    <w:rsid w:val="0085309A"/>
    <w:pPr>
      <w:ind w:left="720"/>
      <w:contextualSpacing/>
    </w:pPr>
  </w:style>
  <w:style w:type="table" w:styleId="TableGrid">
    <w:name w:val="Table Grid"/>
    <w:basedOn w:val="TableNormal"/>
    <w:uiPriority w:val="39"/>
    <w:rsid w:val="00223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97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597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97C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97C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B4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9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A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6D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rtic-network/artic-ncov2019/tree/master/primer_schemes/nCoV-2019/V3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tocols.io/researchers/josh-quick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4788D5-D9E3-3147-8CF0-041405B5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Resurreccion Jose</dc:creator>
  <cp:keywords/>
  <dc:description/>
  <cp:lastModifiedBy>Sam Diaz-Munoz</cp:lastModifiedBy>
  <cp:revision>8</cp:revision>
  <cp:lastPrinted>2020-08-28T18:00:00Z</cp:lastPrinted>
  <dcterms:created xsi:type="dcterms:W3CDTF">2020-09-16T21:14:00Z</dcterms:created>
  <dcterms:modified xsi:type="dcterms:W3CDTF">2020-09-17T13:45:00Z</dcterms:modified>
</cp:coreProperties>
</file>