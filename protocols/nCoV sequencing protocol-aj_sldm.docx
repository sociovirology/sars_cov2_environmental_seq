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6003" w14:textId="766B2C3E" w:rsidR="002B4A0E" w:rsidRPr="002B4A0E" w:rsidRDefault="002B4A0E" w:rsidP="002B4A0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</w:pPr>
      <w:r w:rsidRPr="002B4A0E">
        <w:rPr>
          <w:rFonts w:ascii="Arial" w:eastAsia="Times New Roman" w:hAnsi="Arial" w:cs="Arial"/>
          <w:b/>
          <w:bCs/>
          <w:color w:val="40474C"/>
          <w:kern w:val="36"/>
          <w:sz w:val="36"/>
          <w:szCs w:val="36"/>
        </w:rPr>
        <w:t>nCoV-2019 sequencing protocol</w:t>
      </w:r>
      <w:r>
        <w:rPr>
          <w:rFonts w:ascii="Arial" w:eastAsia="Times New Roman" w:hAnsi="Arial" w:cs="Arial"/>
          <w:b/>
          <w:bCs/>
          <w:color w:val="40474C"/>
          <w:kern w:val="36"/>
          <w:sz w:val="36"/>
          <w:szCs w:val="36"/>
        </w:rPr>
        <w:br/>
      </w:r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>*</w:t>
      </w:r>
      <w:r w:rsidRPr="002B4A0E"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Adapted </w:t>
      </w:r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from </w:t>
      </w:r>
      <w:hyperlink r:id="rId6" w:history="1">
        <w:r w:rsidRPr="002B4A0E">
          <w:rPr>
            <w:rStyle w:val="Hyperlink"/>
            <w:rFonts w:ascii="Arial" w:eastAsia="Times New Roman" w:hAnsi="Arial" w:cs="Arial"/>
            <w:b/>
            <w:bCs/>
            <w:kern w:val="36"/>
            <w:sz w:val="20"/>
            <w:szCs w:val="20"/>
          </w:rPr>
          <w:t>Josh Quick</w:t>
        </w:r>
      </w:hyperlink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 (University of Birmingham) </w:t>
      </w:r>
      <w:r w:rsidRPr="002B4A0E"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>for Diaz-Munoz Lab</w:t>
      </w:r>
    </w:p>
    <w:p w14:paraId="5EEF22C2" w14:textId="4A156A04" w:rsidR="002B4A0E" w:rsidRPr="0085309A" w:rsidRDefault="002B4A0E">
      <w:pPr>
        <w:rPr>
          <w:rFonts w:ascii="Arial" w:hAnsi="Arial" w:cs="Arial"/>
          <w:b/>
          <w:bCs/>
          <w:sz w:val="28"/>
          <w:szCs w:val="28"/>
        </w:rPr>
      </w:pPr>
      <w:r w:rsidRPr="0085309A">
        <w:rPr>
          <w:rFonts w:ascii="Arial" w:hAnsi="Arial" w:cs="Arial"/>
          <w:b/>
          <w:bCs/>
          <w:sz w:val="28"/>
          <w:szCs w:val="28"/>
        </w:rPr>
        <w:t>MATERIALS:</w:t>
      </w:r>
    </w:p>
    <w:p w14:paraId="0E194C04" w14:textId="20045E4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Primers 25nm, desalted, ideally </w:t>
      </w:r>
      <w:proofErr w:type="spellStart"/>
      <w:r w:rsidRPr="0085309A">
        <w:rPr>
          <w:rFonts w:ascii="Arial" w:hAnsi="Arial" w:cs="Arial"/>
          <w:color w:val="000000"/>
        </w:rPr>
        <w:t>LabReady</w:t>
      </w:r>
      <w:proofErr w:type="spellEnd"/>
      <w:r w:rsidRPr="0085309A">
        <w:rPr>
          <w:rFonts w:ascii="Arial" w:hAnsi="Arial" w:cs="Arial"/>
          <w:color w:val="000000"/>
        </w:rPr>
        <w:t xml:space="preserve"> </w:t>
      </w:r>
      <w:proofErr w:type="spellStart"/>
      <w:r w:rsidRPr="0085309A">
        <w:rPr>
          <w:rFonts w:ascii="Arial" w:hAnsi="Arial" w:cs="Arial"/>
          <w:color w:val="000000"/>
        </w:rPr>
        <w:t>form</w:t>
      </w:r>
      <w:r w:rsidR="006D502D">
        <w:rPr>
          <w:rFonts w:ascii="Arial" w:hAnsi="Arial" w:cs="Arial"/>
          <w:color w:val="000000"/>
        </w:rPr>
        <w:t>μl</w:t>
      </w:r>
      <w:r w:rsidRPr="0085309A">
        <w:rPr>
          <w:rFonts w:ascii="Arial" w:hAnsi="Arial" w:cs="Arial"/>
          <w:color w:val="000000"/>
        </w:rPr>
        <w:t>ation</w:t>
      </w:r>
      <w:proofErr w:type="spellEnd"/>
      <w:r w:rsidRPr="0085309A">
        <w:rPr>
          <w:rFonts w:ascii="Arial" w:hAnsi="Arial" w:cs="Arial"/>
          <w:color w:val="000000"/>
        </w:rPr>
        <w:t xml:space="preserve"> from </w:t>
      </w:r>
      <w:r w:rsidRPr="00A0005E">
        <w:rPr>
          <w:rFonts w:ascii="Arial" w:hAnsi="Arial" w:cs="Arial"/>
          <w:b/>
          <w:bCs/>
          <w:i/>
          <w:iCs/>
          <w:color w:val="000000"/>
        </w:rPr>
        <w:t>IDT</w:t>
      </w:r>
      <w:r w:rsidRPr="00A0005E"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 w:rsidRPr="00EA139C">
        <w:rPr>
          <w:rFonts w:ascii="Arial" w:hAnsi="Arial" w:cs="Arial"/>
          <w:b/>
          <w:bCs/>
          <w:i/>
          <w:iCs/>
        </w:rPr>
        <w:t>nCoV-2019/</w:t>
      </w:r>
      <w:hyperlink r:id="rId7" w:history="1">
        <w:r w:rsidR="00066D2C" w:rsidRPr="00EA139C">
          <w:rPr>
            <w:rStyle w:val="Hyperlink"/>
            <w:rFonts w:ascii="Arial" w:hAnsi="Arial" w:cs="Arial"/>
            <w:b/>
            <w:bCs/>
            <w:i/>
            <w:iCs/>
          </w:rPr>
          <w:t>V3</w:t>
        </w:r>
      </w:hyperlink>
    </w:p>
    <w:p w14:paraId="48576D5E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Extraction kits; </w:t>
      </w:r>
      <w:proofErr w:type="spellStart"/>
      <w:r w:rsidRPr="0085309A">
        <w:rPr>
          <w:rFonts w:ascii="Arial" w:hAnsi="Arial" w:cs="Arial"/>
          <w:color w:val="000000"/>
        </w:rPr>
        <w:t>Zymo</w:t>
      </w:r>
      <w:proofErr w:type="spellEnd"/>
      <w:r w:rsidRPr="0085309A">
        <w:rPr>
          <w:rFonts w:ascii="Arial" w:hAnsi="Arial" w:cs="Arial"/>
          <w:color w:val="000000"/>
        </w:rPr>
        <w:t xml:space="preserve"> Quick-RNA Viral Kit </w:t>
      </w:r>
      <w:proofErr w:type="spellStart"/>
      <w:r w:rsidRPr="00A0005E">
        <w:rPr>
          <w:rFonts w:ascii="Arial" w:hAnsi="Arial" w:cs="Arial"/>
          <w:b/>
          <w:bCs/>
          <w:i/>
          <w:iCs/>
          <w:color w:val="000000"/>
        </w:rPr>
        <w:t>Zymo</w:t>
      </w:r>
      <w:proofErr w:type="spellEnd"/>
      <w:r w:rsidRPr="00A0005E">
        <w:rPr>
          <w:rFonts w:ascii="Arial" w:hAnsi="Arial" w:cs="Arial"/>
          <w:b/>
          <w:bCs/>
          <w:i/>
          <w:iCs/>
          <w:color w:val="000000"/>
        </w:rPr>
        <w:t xml:space="preserve"> R1034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  <w:r w:rsidRPr="0085309A">
        <w:rPr>
          <w:rFonts w:ascii="Arial" w:hAnsi="Arial" w:cs="Arial"/>
          <w:b/>
          <w:bCs/>
          <w:color w:val="000000"/>
        </w:rPr>
        <w:t>or</w:t>
      </w:r>
    </w:p>
    <w:p w14:paraId="09D7CFA1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lang w:val="es-ES"/>
        </w:rPr>
      </w:pPr>
      <w:proofErr w:type="spellStart"/>
      <w:r w:rsidRPr="0085309A">
        <w:rPr>
          <w:rFonts w:ascii="Arial" w:hAnsi="Arial" w:cs="Arial"/>
          <w:color w:val="000000"/>
          <w:lang w:val="es-ES"/>
        </w:rPr>
        <w:t>QIAamp</w:t>
      </w:r>
      <w:proofErr w:type="spellEnd"/>
      <w:r w:rsidRPr="0085309A">
        <w:rPr>
          <w:rFonts w:ascii="Arial" w:hAnsi="Arial" w:cs="Arial"/>
          <w:color w:val="000000"/>
          <w:lang w:val="es-ES"/>
        </w:rPr>
        <w:t xml:space="preserve"> Viral RNA Mini </w:t>
      </w:r>
      <w:proofErr w:type="spellStart"/>
      <w:r w:rsidRPr="00A0005E">
        <w:rPr>
          <w:rFonts w:ascii="Arial" w:hAnsi="Arial" w:cs="Arial"/>
          <w:b/>
          <w:bCs/>
          <w:i/>
          <w:iCs/>
          <w:color w:val="000000"/>
          <w:lang w:val="es-ES"/>
        </w:rPr>
        <w:t>Qiagen</w:t>
      </w:r>
      <w:proofErr w:type="spellEnd"/>
      <w:r w:rsidRPr="00A0005E">
        <w:rPr>
          <w:rFonts w:ascii="Arial" w:hAnsi="Arial" w:cs="Arial"/>
          <w:b/>
          <w:bCs/>
          <w:i/>
          <w:iCs/>
          <w:color w:val="000000"/>
          <w:lang w:val="es-ES"/>
        </w:rPr>
        <w:t xml:space="preserve"> 52904</w:t>
      </w:r>
    </w:p>
    <w:p w14:paraId="0CB713BC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  <w:lang w:val="es-ES"/>
        </w:rPr>
      </w:pPr>
      <w:proofErr w:type="spellStart"/>
      <w:r w:rsidRPr="0085309A">
        <w:rPr>
          <w:rFonts w:ascii="Arial" w:hAnsi="Arial" w:cs="Arial"/>
          <w:color w:val="000000"/>
        </w:rPr>
        <w:t>SuperScript</w:t>
      </w:r>
      <w:proofErr w:type="spellEnd"/>
      <w:r w:rsidRPr="0085309A">
        <w:rPr>
          <w:rFonts w:ascii="Arial" w:hAnsi="Arial" w:cs="Arial"/>
          <w:color w:val="000000"/>
        </w:rPr>
        <w:t xml:space="preserve"> IV (50 </w:t>
      </w:r>
      <w:proofErr w:type="spellStart"/>
      <w:r w:rsidRPr="0085309A">
        <w:rPr>
          <w:rFonts w:ascii="Arial" w:hAnsi="Arial" w:cs="Arial"/>
          <w:color w:val="000000"/>
        </w:rPr>
        <w:t>rxn</w:t>
      </w:r>
      <w:proofErr w:type="spellEnd"/>
      <w:r w:rsidRPr="0085309A">
        <w:rPr>
          <w:rFonts w:ascii="Arial" w:hAnsi="Arial" w:cs="Arial"/>
          <w:color w:val="000000"/>
        </w:rPr>
        <w:t xml:space="preserve">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18090050</w:t>
      </w:r>
      <w:r w:rsidRPr="00A0005E"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</w:p>
    <w:p w14:paraId="66D9D4F9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dNTP mix (10 mM each)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R0192</w:t>
      </w:r>
    </w:p>
    <w:p w14:paraId="1099BF72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Random Hexamers (50 µM)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N8080127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233E6BC4" w14:textId="77777777" w:rsid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RNase OUT (125 </w:t>
      </w:r>
      <w:proofErr w:type="spellStart"/>
      <w:r w:rsidRPr="0085309A">
        <w:rPr>
          <w:rFonts w:ascii="Arial" w:hAnsi="Arial" w:cs="Arial"/>
          <w:color w:val="000000"/>
        </w:rPr>
        <w:t>rxn</w:t>
      </w:r>
      <w:proofErr w:type="spellEnd"/>
      <w:r w:rsidRPr="0085309A">
        <w:rPr>
          <w:rFonts w:ascii="Arial" w:hAnsi="Arial" w:cs="Arial"/>
          <w:color w:val="000000"/>
        </w:rPr>
        <w:t xml:space="preserve">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10777019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</w:p>
    <w:p w14:paraId="0FAC3214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bCs/>
          <w:color w:val="000000"/>
        </w:rPr>
      </w:pPr>
      <w:r w:rsidRPr="0085309A">
        <w:rPr>
          <w:rFonts w:ascii="Arial" w:hAnsi="Arial" w:cs="Arial"/>
          <w:color w:val="000000"/>
        </w:rPr>
        <w:t xml:space="preserve">Q5 Hot Start HF Polymerase </w:t>
      </w:r>
      <w:r w:rsidRPr="00A0005E">
        <w:rPr>
          <w:rFonts w:ascii="Arial" w:hAnsi="Arial" w:cs="Arial"/>
          <w:b/>
          <w:bCs/>
          <w:i/>
          <w:iCs/>
          <w:color w:val="000000"/>
        </w:rPr>
        <w:t>NEB M0493S</w:t>
      </w:r>
      <w:r w:rsidRPr="00A0005E">
        <w:rPr>
          <w:rStyle w:val="apple-converted-space"/>
          <w:rFonts w:ascii="Arial" w:hAnsi="Arial" w:cs="Arial"/>
          <w:b/>
          <w:bCs/>
          <w:color w:val="000000"/>
        </w:rPr>
        <w:t> </w:t>
      </w:r>
    </w:p>
    <w:p w14:paraId="162EBD9D" w14:textId="50E2DCB8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proofErr w:type="spellStart"/>
      <w:r w:rsidRPr="0085309A">
        <w:rPr>
          <w:rFonts w:ascii="Arial" w:hAnsi="Arial" w:cs="Arial"/>
          <w:color w:val="000000"/>
        </w:rPr>
        <w:t>NEBNext</w:t>
      </w:r>
      <w:proofErr w:type="spellEnd"/>
      <w:r w:rsidRPr="0085309A">
        <w:rPr>
          <w:rFonts w:ascii="Arial" w:hAnsi="Arial" w:cs="Arial"/>
          <w:color w:val="000000"/>
        </w:rPr>
        <w:t xml:space="preserve"> </w:t>
      </w:r>
      <w:proofErr w:type="spellStart"/>
      <w:r w:rsidR="006D502D">
        <w:rPr>
          <w:rFonts w:ascii="Arial" w:hAnsi="Arial" w:cs="Arial"/>
          <w:color w:val="000000"/>
        </w:rPr>
        <w:t>Μl</w:t>
      </w:r>
      <w:r w:rsidRPr="0085309A">
        <w:rPr>
          <w:rFonts w:ascii="Arial" w:hAnsi="Arial" w:cs="Arial"/>
          <w:color w:val="000000"/>
        </w:rPr>
        <w:t>tra</w:t>
      </w:r>
      <w:proofErr w:type="spellEnd"/>
      <w:r w:rsidRPr="0085309A">
        <w:rPr>
          <w:rFonts w:ascii="Arial" w:hAnsi="Arial" w:cs="Arial"/>
          <w:color w:val="000000"/>
        </w:rPr>
        <w:t xml:space="preserve"> II End-prep </w:t>
      </w:r>
      <w:r w:rsidRPr="00A0005E">
        <w:rPr>
          <w:rFonts w:ascii="Arial" w:hAnsi="Arial" w:cs="Arial"/>
          <w:b/>
          <w:bCs/>
          <w:i/>
          <w:iCs/>
          <w:color w:val="000000"/>
        </w:rPr>
        <w:t>NEB E7546S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0A4A9252" w14:textId="44510CE4" w:rsid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</w:rPr>
      </w:pPr>
      <w:proofErr w:type="spellStart"/>
      <w:r w:rsidRPr="0085309A">
        <w:rPr>
          <w:rFonts w:ascii="Arial" w:hAnsi="Arial" w:cs="Arial"/>
          <w:color w:val="000000"/>
        </w:rPr>
        <w:t>NEBNext</w:t>
      </w:r>
      <w:proofErr w:type="spellEnd"/>
      <w:r w:rsidRPr="0085309A">
        <w:rPr>
          <w:rFonts w:ascii="Arial" w:hAnsi="Arial" w:cs="Arial"/>
          <w:color w:val="000000"/>
        </w:rPr>
        <w:t xml:space="preserve"> Quick Ligation Mod</w:t>
      </w:r>
      <w:r w:rsidR="00962CBA">
        <w:rPr>
          <w:rFonts w:ascii="Arial" w:hAnsi="Arial" w:cs="Arial"/>
          <w:color w:val="000000"/>
        </w:rPr>
        <w:t>u</w:t>
      </w:r>
      <w:r w:rsidR="006D502D">
        <w:rPr>
          <w:rFonts w:ascii="Arial" w:hAnsi="Arial" w:cs="Arial"/>
          <w:color w:val="000000"/>
        </w:rPr>
        <w:t>l</w:t>
      </w:r>
      <w:r w:rsidRPr="0085309A">
        <w:rPr>
          <w:rFonts w:ascii="Arial" w:hAnsi="Arial" w:cs="Arial"/>
          <w:color w:val="000000"/>
        </w:rPr>
        <w:t xml:space="preserve">e </w:t>
      </w:r>
      <w:r w:rsidRPr="00A0005E">
        <w:rPr>
          <w:rFonts w:ascii="Arial" w:hAnsi="Arial" w:cs="Arial"/>
          <w:b/>
          <w:bCs/>
          <w:i/>
          <w:iCs/>
          <w:color w:val="000000"/>
        </w:rPr>
        <w:t>NEB E6056S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</w:p>
    <w:p w14:paraId="044D1C51" w14:textId="77777777" w:rsid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Native Barcoding Expansion Kit 1-12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EXP-NBD104</w:t>
      </w:r>
    </w:p>
    <w:p w14:paraId="68BAF848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Native Barcoding Expansion Kit 13-24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EXP-NBD114</w:t>
      </w:r>
    </w:p>
    <w:p w14:paraId="5935BB8E" w14:textId="77777777" w:rsid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Sequencing Auxiliary Vials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EXP-AUX001</w:t>
      </w:r>
    </w:p>
    <w:p w14:paraId="3D8F3917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Short Fragment Buffer Expansion kit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EXP-SFB001</w:t>
      </w:r>
    </w:p>
    <w:p w14:paraId="3FEFBD13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Flow Cell Priming Kit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EXP-FLP002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6AA5EC1B" w14:textId="5F7EA12C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R9.4.1 flow cells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FLO-MIN106</w:t>
      </w:r>
    </w:p>
    <w:p w14:paraId="17F9FCC3" w14:textId="16782B88" w:rsidR="005E0117" w:rsidRPr="0085309A" w:rsidRDefault="005E0117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Strip tubes</w:t>
      </w:r>
    </w:p>
    <w:p w14:paraId="1B9E753C" w14:textId="290449BA" w:rsidR="002B4A0E" w:rsidRPr="002B4A0E" w:rsidRDefault="002B4A0E">
      <w:pPr>
        <w:rPr>
          <w:rFonts w:ascii="Arial" w:hAnsi="Arial" w:cs="Arial"/>
        </w:rPr>
      </w:pPr>
    </w:p>
    <w:p w14:paraId="248D30A0" w14:textId="42C1A5AB" w:rsidR="002B4A0E" w:rsidRPr="002B4A0E" w:rsidRDefault="002B4A0E">
      <w:pPr>
        <w:rPr>
          <w:rFonts w:ascii="Arial" w:hAnsi="Arial" w:cs="Arial"/>
        </w:rPr>
      </w:pPr>
      <w:r w:rsidRPr="002B4A0E">
        <w:rPr>
          <w:rFonts w:ascii="Arial" w:hAnsi="Arial" w:cs="Arial"/>
          <w:b/>
          <w:bCs/>
        </w:rPr>
        <w:t>PROCEDURE:</w:t>
      </w:r>
    </w:p>
    <w:p w14:paraId="26B7C645" w14:textId="1D7C9822" w:rsidR="000D49C9" w:rsidRPr="00557448" w:rsidRDefault="00FB1749" w:rsidP="005E011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57448">
        <w:rPr>
          <w:rFonts w:ascii="Arial" w:hAnsi="Arial" w:cs="Arial"/>
          <w:b/>
          <w:bCs/>
        </w:rPr>
        <w:t>cDNA preparation</w:t>
      </w:r>
      <w:r w:rsidR="00363090">
        <w:rPr>
          <w:rFonts w:ascii="Arial" w:hAnsi="Arial" w:cs="Arial"/>
          <w:b/>
          <w:bCs/>
        </w:rPr>
        <w:t xml:space="preserve"> </w:t>
      </w:r>
      <w:r w:rsidR="00363090" w:rsidRPr="00363090">
        <w:rPr>
          <w:rFonts w:ascii="Arial" w:hAnsi="Arial" w:cs="Arial"/>
          <w:b/>
          <w:bCs/>
          <w:i/>
          <w:iCs/>
        </w:rPr>
        <w:t>(3 hours)</w:t>
      </w:r>
    </w:p>
    <w:p w14:paraId="5415EC15" w14:textId="51C6BD96" w:rsidR="000D49C9" w:rsidRPr="000D49C9" w:rsidRDefault="000D49C9" w:rsidP="000D49C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</w:t>
      </w:r>
      <w:r w:rsidR="002F5341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lu </w:t>
      </w:r>
      <w:r w:rsidR="002F5341">
        <w:rPr>
          <w:rFonts w:ascii="Arial" w:hAnsi="Arial" w:cs="Arial"/>
        </w:rPr>
        <w:t>r</w:t>
      </w:r>
      <w:r>
        <w:rPr>
          <w:rFonts w:ascii="Arial" w:hAnsi="Arial" w:cs="Arial"/>
        </w:rPr>
        <w:t>oom (Briggs 257)</w:t>
      </w:r>
    </w:p>
    <w:p w14:paraId="4E9EF23A" w14:textId="3B5328B6" w:rsidR="000D49C9" w:rsidRPr="000D49C9" w:rsidRDefault="00274F89" w:rsidP="000D49C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Don PPE and w</w:t>
      </w:r>
      <w:r w:rsidR="000D49C9">
        <w:rPr>
          <w:rFonts w:ascii="Arial" w:hAnsi="Arial" w:cs="Arial"/>
        </w:rPr>
        <w:t>ipe down BS</w:t>
      </w:r>
      <w:r>
        <w:rPr>
          <w:rFonts w:ascii="Arial" w:hAnsi="Arial" w:cs="Arial"/>
        </w:rPr>
        <w:t>C/</w:t>
      </w:r>
      <w:r w:rsidR="000D49C9">
        <w:rPr>
          <w:rFonts w:ascii="Arial" w:hAnsi="Arial" w:cs="Arial"/>
        </w:rPr>
        <w:t>counters with 10% bleach</w:t>
      </w:r>
    </w:p>
    <w:p w14:paraId="69BD85AA" w14:textId="0AE32082" w:rsidR="00A0005E" w:rsidRPr="00A0005E" w:rsidRDefault="000D49C9" w:rsidP="00A0005E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 PCR machine to hold @ 65ºC</w:t>
      </w:r>
      <w:r w:rsidR="00FC16D7">
        <w:rPr>
          <w:rFonts w:ascii="Arial" w:hAnsi="Arial" w:cs="Arial"/>
        </w:rPr>
        <w:br/>
      </w:r>
      <w:r w:rsidR="00FC16D7">
        <w:rPr>
          <w:rFonts w:ascii="Arial" w:hAnsi="Arial" w:cs="Arial"/>
          <w:b/>
          <w:bCs/>
          <w:noProof/>
        </w:rPr>
        <w:drawing>
          <wp:inline distT="0" distB="0" distL="0" distR="0" wp14:anchorId="16CC799D" wp14:editId="22F0ED8F">
            <wp:extent cx="1828800" cy="1371600"/>
            <wp:effectExtent l="0" t="0" r="0" b="0"/>
            <wp:docPr id="4" name="Picture 4" descr="A picture containing indoor, table, desk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519_2217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5651" w14:textId="618D6A0F" w:rsidR="00FC16D7" w:rsidRPr="00FD03B5" w:rsidRDefault="00637AB7" w:rsidP="00FD03B5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FD03B5">
        <w:rPr>
          <w:rFonts w:ascii="Arial" w:hAnsi="Arial" w:cs="Arial"/>
        </w:rPr>
        <w:t>Bring 2º container and small</w:t>
      </w:r>
      <w:r w:rsidR="00A0005E" w:rsidRPr="00FD03B5">
        <w:rPr>
          <w:rFonts w:ascii="Arial" w:hAnsi="Arial" w:cs="Arial"/>
        </w:rPr>
        <w:t xml:space="preserve"> red </w:t>
      </w:r>
      <w:r w:rsidRPr="00FD03B5">
        <w:rPr>
          <w:rFonts w:ascii="Arial" w:hAnsi="Arial" w:cs="Arial"/>
        </w:rPr>
        <w:t xml:space="preserve">biohazard </w:t>
      </w:r>
      <w:r w:rsidR="00A0005E" w:rsidRPr="00FD03B5">
        <w:rPr>
          <w:rFonts w:ascii="Arial" w:hAnsi="Arial" w:cs="Arial"/>
        </w:rPr>
        <w:t xml:space="preserve">bag </w:t>
      </w:r>
      <w:r w:rsidRPr="00FD03B5">
        <w:rPr>
          <w:rFonts w:ascii="Arial" w:hAnsi="Arial" w:cs="Arial"/>
        </w:rPr>
        <w:t>(under sink) to main lab</w:t>
      </w:r>
      <w:r w:rsidR="00A0005E" w:rsidRPr="00FD03B5">
        <w:rPr>
          <w:rFonts w:ascii="Arial" w:hAnsi="Arial" w:cs="Arial"/>
        </w:rPr>
        <w:br/>
      </w:r>
      <w:r w:rsidR="00FC16D7" w:rsidRPr="00FC16D7">
        <w:rPr>
          <w:i/>
          <w:iCs/>
          <w:noProof/>
        </w:rPr>
        <w:drawing>
          <wp:inline distT="0" distB="0" distL="0" distR="0" wp14:anchorId="35EB5ABC" wp14:editId="0BD411DC">
            <wp:extent cx="1828800" cy="1371600"/>
            <wp:effectExtent l="0" t="0" r="0" b="0"/>
            <wp:docPr id="5" name="Picture 5" descr="A picture containing indoor, table, des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519_22174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6D7">
        <w:rPr>
          <w:noProof/>
        </w:rPr>
        <w:drawing>
          <wp:inline distT="0" distB="0" distL="0" distR="0" wp14:anchorId="19455A36" wp14:editId="4A85104D">
            <wp:extent cx="1028700" cy="1371600"/>
            <wp:effectExtent l="0" t="0" r="0" b="0"/>
            <wp:docPr id="6" name="Picture 6" descr="A picture containing indoor, sitting, orange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519_21473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05A" w14:textId="4F7C1E4A" w:rsidR="00FC16D7" w:rsidRPr="00637AB7" w:rsidRDefault="00FC16D7" w:rsidP="00637AB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Dispose gloves and change to hall gloves</w:t>
      </w:r>
    </w:p>
    <w:p w14:paraId="1FF0B5F0" w14:textId="77777777" w:rsidR="00637AB7" w:rsidRPr="00637AB7" w:rsidRDefault="00637AB7" w:rsidP="00637AB7">
      <w:pPr>
        <w:pStyle w:val="ListParagraph"/>
        <w:ind w:left="2520"/>
        <w:rPr>
          <w:rFonts w:ascii="Arial" w:hAnsi="Arial" w:cs="Arial"/>
          <w:b/>
          <w:bCs/>
        </w:rPr>
      </w:pPr>
    </w:p>
    <w:p w14:paraId="51F6D563" w14:textId="72C80B1D" w:rsidR="000D49C9" w:rsidRPr="000D49C9" w:rsidRDefault="000D49C9" w:rsidP="005E011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1CA364E8" w14:textId="2E20F3B7" w:rsidR="00274F89" w:rsidRPr="00274F89" w:rsidRDefault="00274F89" w:rsidP="00274F8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Put </w:t>
      </w:r>
      <w:proofErr w:type="spellStart"/>
      <w:r>
        <w:rPr>
          <w:rFonts w:ascii="Arial" w:hAnsi="Arial" w:cs="Arial"/>
        </w:rPr>
        <w:t>biohaz</w:t>
      </w:r>
      <w:proofErr w:type="spellEnd"/>
      <w:r>
        <w:rPr>
          <w:rFonts w:ascii="Arial" w:hAnsi="Arial" w:cs="Arial"/>
        </w:rPr>
        <w:t xml:space="preserve"> bag on clean cart</w:t>
      </w:r>
    </w:p>
    <w:p w14:paraId="7F5F40BB" w14:textId="27705CC3" w:rsidR="000D49C9" w:rsidRPr="00274F89" w:rsidRDefault="000D49C9" w:rsidP="000D49C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Fill </w:t>
      </w:r>
      <w:r w:rsidR="008A0DF9">
        <w:rPr>
          <w:rFonts w:ascii="Arial" w:hAnsi="Arial" w:cs="Arial"/>
        </w:rPr>
        <w:t>2º container</w:t>
      </w:r>
      <w:r w:rsidR="00637A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ice from autoclave room (Briggs 252)</w:t>
      </w:r>
    </w:p>
    <w:p w14:paraId="70B59ED7" w14:textId="77777777" w:rsidR="008A0DF9" w:rsidRPr="008A0DF9" w:rsidRDefault="000D49C9" w:rsidP="008A0DF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samples from 80ºC freezer</w:t>
      </w:r>
    </w:p>
    <w:p w14:paraId="18647A09" w14:textId="05102E06" w:rsidR="008A0DF9" w:rsidRPr="008A0DF9" w:rsidRDefault="000D49C9" w:rsidP="008A0DF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8A0DF9">
        <w:rPr>
          <w:rFonts w:ascii="Arial" w:hAnsi="Arial" w:cs="Arial"/>
        </w:rPr>
        <w:t>Wipe down samples with 10% bleach in chemical hood</w:t>
      </w:r>
      <w:r w:rsidR="008A0DF9">
        <w:rPr>
          <w:noProof/>
        </w:rPr>
        <w:drawing>
          <wp:inline distT="0" distB="0" distL="0" distR="0" wp14:anchorId="3F720C0D" wp14:editId="189D65F6">
            <wp:extent cx="1828800" cy="1371600"/>
            <wp:effectExtent l="0" t="0" r="0" b="0"/>
            <wp:docPr id="3" name="Picture 3" descr="A picture containing indoor, table, kitchen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519_20550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313" cy="14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C441" w14:textId="77777777" w:rsidR="00274F89" w:rsidRPr="00274F89" w:rsidRDefault="008A0DF9" w:rsidP="00274F8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Let thaw on ice and bring to plate centrifuge</w:t>
      </w:r>
    </w:p>
    <w:p w14:paraId="4AD5F01D" w14:textId="75F498EF" w:rsidR="008A0DF9" w:rsidRPr="00274F89" w:rsidRDefault="008A0DF9" w:rsidP="00274F8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274F89">
        <w:rPr>
          <w:rFonts w:ascii="Arial" w:hAnsi="Arial" w:cs="Arial"/>
        </w:rPr>
        <w:t>Spin @ 2250</w:t>
      </w:r>
      <w:r w:rsidR="00FC16D7">
        <w:rPr>
          <w:rFonts w:ascii="Arial" w:hAnsi="Arial" w:cs="Arial"/>
        </w:rPr>
        <w:t xml:space="preserve"> </w:t>
      </w:r>
      <w:proofErr w:type="spellStart"/>
      <w:r w:rsidR="00FC16D7">
        <w:rPr>
          <w:rFonts w:ascii="Arial" w:hAnsi="Arial" w:cs="Arial"/>
        </w:rPr>
        <w:t>rcf</w:t>
      </w:r>
      <w:proofErr w:type="spellEnd"/>
      <w:r w:rsidRPr="00274F89">
        <w:rPr>
          <w:rFonts w:ascii="Arial" w:hAnsi="Arial" w:cs="Arial"/>
        </w:rPr>
        <w:t>, 40”</w:t>
      </w:r>
    </w:p>
    <w:p w14:paraId="449B693C" w14:textId="52ED4700" w:rsidR="00637AB7" w:rsidRPr="00EB7985" w:rsidRDefault="00637AB7" w:rsidP="00EB798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samples back on ice and wipe down centrifuge interior (anything that potentially came into contact with sample) w/ 10% bleach</w:t>
      </w:r>
    </w:p>
    <w:p w14:paraId="4294321A" w14:textId="4587A668" w:rsidR="00C1049F" w:rsidRPr="00C1049F" w:rsidRDefault="00166B45" w:rsidP="00C1049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samples on cart, dispose gloves in red biohazard bag</w:t>
      </w:r>
    </w:p>
    <w:p w14:paraId="73E448E3" w14:textId="362459BA" w:rsidR="00C1049F" w:rsidRPr="002F5341" w:rsidRDefault="00C1049F" w:rsidP="00C1049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 new gloves to bring cart to </w:t>
      </w:r>
      <w:r w:rsidR="002F5341">
        <w:rPr>
          <w:rFonts w:ascii="Arial" w:hAnsi="Arial" w:cs="Arial"/>
        </w:rPr>
        <w:t>flu room</w:t>
      </w:r>
    </w:p>
    <w:p w14:paraId="2B92FF0D" w14:textId="77777777" w:rsidR="002F5341" w:rsidRPr="002F5341" w:rsidRDefault="002F5341" w:rsidP="002F5341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5437097" w14:textId="7D8C618E" w:rsidR="002F5341" w:rsidRPr="002F5341" w:rsidRDefault="002F5341" w:rsidP="002F5341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6CD8D4A0" w14:textId="2C7F748E" w:rsidR="00D63B7E" w:rsidRPr="00AA5ACC" w:rsidRDefault="002F5341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Ch</w:t>
      </w:r>
      <w:r w:rsidR="00AC02FE">
        <w:rPr>
          <w:rFonts w:ascii="Arial" w:hAnsi="Arial" w:cs="Arial"/>
        </w:rPr>
        <w:t>ange gloves and don flu room PPE</w:t>
      </w:r>
    </w:p>
    <w:p w14:paraId="30A73C36" w14:textId="20566A68" w:rsidR="00AA5ACC" w:rsidRPr="00CE6CDD" w:rsidRDefault="00AA5ACC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iced samples into clean BSC</w:t>
      </w:r>
    </w:p>
    <w:p w14:paraId="2E3CE3AF" w14:textId="11AD8EE2" w:rsidR="00CE6CDD" w:rsidRPr="00B17F37" w:rsidRDefault="00CE6CDD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Dispose gloves and change to hall gloves</w:t>
      </w:r>
    </w:p>
    <w:p w14:paraId="4A4F4134" w14:textId="77777777" w:rsidR="00B17F37" w:rsidRPr="00B17F37" w:rsidRDefault="00B17F37" w:rsidP="00B17F37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4B8F073" w14:textId="77777777" w:rsidR="00D7556E" w:rsidRPr="00832D10" w:rsidRDefault="00B17F37" w:rsidP="00D7556E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 w:rsidRPr="00832D10">
        <w:rPr>
          <w:rFonts w:ascii="Arial" w:hAnsi="Arial" w:cs="Arial"/>
        </w:rPr>
        <w:t>In main lab (Briggs 255)</w:t>
      </w:r>
    </w:p>
    <w:p w14:paraId="0975DCF0" w14:textId="719F2600" w:rsidR="00223D4F" w:rsidRPr="00FD03B5" w:rsidRDefault="005E0117" w:rsidP="0079284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 w:rsidRPr="00832D10">
        <w:rPr>
          <w:rFonts w:ascii="Arial" w:hAnsi="Arial" w:cs="Arial"/>
        </w:rPr>
        <w:t xml:space="preserve">Get </w:t>
      </w:r>
      <w:r w:rsidR="006A099F" w:rsidRPr="00832D10">
        <w:rPr>
          <w:rFonts w:ascii="Arial" w:hAnsi="Arial" w:cs="Arial"/>
        </w:rPr>
        <w:t xml:space="preserve">1.5ml </w:t>
      </w:r>
      <w:r w:rsidR="002014F1" w:rsidRPr="00832D10">
        <w:rPr>
          <w:rFonts w:ascii="Arial" w:hAnsi="Arial" w:cs="Arial"/>
        </w:rPr>
        <w:t xml:space="preserve">microcentrifuge </w:t>
      </w:r>
      <w:r w:rsidR="006A099F" w:rsidRPr="00832D10">
        <w:rPr>
          <w:rFonts w:ascii="Arial" w:hAnsi="Arial" w:cs="Arial"/>
        </w:rPr>
        <w:t xml:space="preserve">(MCT) </w:t>
      </w:r>
      <w:r w:rsidR="002014F1" w:rsidRPr="00832D10">
        <w:rPr>
          <w:rFonts w:ascii="Arial" w:hAnsi="Arial" w:cs="Arial"/>
        </w:rPr>
        <w:t xml:space="preserve">and </w:t>
      </w:r>
      <w:r w:rsidRPr="00832D10">
        <w:rPr>
          <w:rFonts w:ascii="Arial" w:hAnsi="Arial" w:cs="Arial"/>
        </w:rPr>
        <w:t xml:space="preserve">strip tubes and rack from </w:t>
      </w:r>
      <w:r w:rsidRPr="006543DD">
        <w:rPr>
          <w:rFonts w:ascii="Arial" w:hAnsi="Arial" w:cs="Arial"/>
          <w:highlight w:val="yellow"/>
        </w:rPr>
        <w:t>insert location</w:t>
      </w:r>
    </w:p>
    <w:p w14:paraId="244F1C1F" w14:textId="36F417DA" w:rsidR="00223D4F" w:rsidRPr="00223D4F" w:rsidRDefault="005E0117" w:rsidP="00223D4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D7556E">
        <w:rPr>
          <w:rFonts w:ascii="Arial" w:hAnsi="Arial" w:cs="Arial"/>
        </w:rPr>
        <w:t>Wipe down BSC</w:t>
      </w:r>
      <w:r w:rsidR="00AE0D45">
        <w:rPr>
          <w:rFonts w:ascii="Arial" w:hAnsi="Arial" w:cs="Arial"/>
        </w:rPr>
        <w:t xml:space="preserve"> </w:t>
      </w:r>
      <w:r w:rsidRPr="00D7556E">
        <w:rPr>
          <w:rFonts w:ascii="Arial" w:hAnsi="Arial" w:cs="Arial"/>
        </w:rPr>
        <w:t xml:space="preserve">with </w:t>
      </w:r>
      <w:r w:rsidR="00673F3F">
        <w:rPr>
          <w:rFonts w:ascii="Arial" w:hAnsi="Arial" w:cs="Arial"/>
        </w:rPr>
        <w:t>10% bleach</w:t>
      </w:r>
    </w:p>
    <w:p w14:paraId="679D6301" w14:textId="5FD6A048" w:rsidR="00FD03B5" w:rsidRPr="00CD1A9E" w:rsidRDefault="00A814E1" w:rsidP="00CD1A9E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40F6828" wp14:editId="5E1B6806">
            <wp:extent cx="1828800" cy="1371600"/>
            <wp:effectExtent l="0" t="0" r="0" b="0"/>
            <wp:docPr id="1" name="Picture 1" descr="A picture containing indoor, kitchen, table, cou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519_2055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94" cy="14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D4F7" w14:textId="77777777" w:rsidR="00CD1A9E" w:rsidRDefault="00CD1A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1DD45" w14:textId="47CFC9FD" w:rsidR="00E71C8B" w:rsidRPr="00A17E04" w:rsidRDefault="00D7556E" w:rsidP="00E71C8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Make master mix in </w:t>
      </w:r>
      <w:r w:rsidR="006A099F">
        <w:rPr>
          <w:rFonts w:ascii="Arial" w:hAnsi="Arial" w:cs="Arial"/>
        </w:rPr>
        <w:t>MCT</w:t>
      </w:r>
    </w:p>
    <w:tbl>
      <w:tblPr>
        <w:tblStyle w:val="PlainTable21"/>
        <w:tblpPr w:leftFromText="180" w:rightFromText="180" w:vertAnchor="text" w:horzAnchor="margin" w:tblpXSpec="center" w:tblpY="101"/>
        <w:tblW w:w="0" w:type="auto"/>
        <w:tblLook w:val="0600" w:firstRow="0" w:lastRow="0" w:firstColumn="0" w:lastColumn="0" w:noHBand="1" w:noVBand="1"/>
      </w:tblPr>
      <w:tblGrid>
        <w:gridCol w:w="222"/>
        <w:gridCol w:w="3164"/>
        <w:gridCol w:w="1083"/>
      </w:tblGrid>
      <w:tr w:rsidR="00A17E04" w:rsidRPr="00A75864" w14:paraId="7C7C8039" w14:textId="77777777" w:rsidTr="00A17E04">
        <w:trPr>
          <w:trHeight w:val="170"/>
        </w:trPr>
        <w:tc>
          <w:tcPr>
            <w:tcW w:w="0" w:type="auto"/>
          </w:tcPr>
          <w:p w14:paraId="165C76A8" w14:textId="77777777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440C745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7429A3C4" w14:textId="2E6E8828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</w:t>
            </w:r>
            <w:r w:rsidR="00962CBA">
              <w:rPr>
                <w:rFonts w:ascii="Arial" w:hAnsi="Arial" w:cs="Arial"/>
                <w:b/>
                <w:bCs/>
              </w:rPr>
              <w:t>um</w:t>
            </w:r>
            <w:r>
              <w:rPr>
                <w:rFonts w:ascii="Arial" w:hAnsi="Arial" w:cs="Arial"/>
                <w:b/>
                <w:bCs/>
              </w:rPr>
              <w:t>e</w:t>
            </w:r>
          </w:p>
        </w:tc>
      </w:tr>
      <w:tr w:rsidR="00A17E04" w14:paraId="6B28A679" w14:textId="77777777" w:rsidTr="00A17E04">
        <w:trPr>
          <w:trHeight w:val="345"/>
        </w:trPr>
        <w:tc>
          <w:tcPr>
            <w:tcW w:w="0" w:type="auto"/>
          </w:tcPr>
          <w:p w14:paraId="4F500BCF" w14:textId="77777777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E1DCD7" w14:textId="55F27D83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A75864">
              <w:rPr>
                <w:rFonts w:ascii="Arial" w:hAnsi="Arial" w:cs="Arial"/>
              </w:rPr>
              <w:t>50</w:t>
            </w:r>
            <w:r w:rsidR="00DE1962">
              <w:rPr>
                <w:rFonts w:ascii="Arial" w:hAnsi="Arial" w:cs="Arial"/>
              </w:rPr>
              <w:t>μM</w:t>
            </w:r>
            <w:r w:rsidRPr="00A75864">
              <w:rPr>
                <w:rFonts w:ascii="Arial" w:hAnsi="Arial" w:cs="Arial"/>
              </w:rPr>
              <w:t xml:space="preserve"> random hexamers</w:t>
            </w:r>
          </w:p>
        </w:tc>
        <w:tc>
          <w:tcPr>
            <w:tcW w:w="0" w:type="auto"/>
            <w:noWrap/>
          </w:tcPr>
          <w:p w14:paraId="0FE1F961" w14:textId="096B068B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A17E04" w14:paraId="542FD4C0" w14:textId="77777777" w:rsidTr="00A17E04">
        <w:trPr>
          <w:trHeight w:val="134"/>
        </w:trPr>
        <w:tc>
          <w:tcPr>
            <w:tcW w:w="0" w:type="auto"/>
          </w:tcPr>
          <w:p w14:paraId="11875E8E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14324F6" w14:textId="77777777" w:rsidR="00A17E04" w:rsidRPr="00D33528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>10mM dNTPs (10mM each)</w:t>
            </w:r>
          </w:p>
        </w:tc>
        <w:tc>
          <w:tcPr>
            <w:tcW w:w="0" w:type="auto"/>
            <w:noWrap/>
          </w:tcPr>
          <w:p w14:paraId="57EDADC2" w14:textId="52C8E42A" w:rsidR="00A17E04" w:rsidRPr="00D33528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A17E04" w14:paraId="53C54AD7" w14:textId="77777777" w:rsidTr="00A17E04">
        <w:trPr>
          <w:trHeight w:val="324"/>
        </w:trPr>
        <w:tc>
          <w:tcPr>
            <w:tcW w:w="0" w:type="auto"/>
          </w:tcPr>
          <w:p w14:paraId="4A01AB75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D1B7BF3" w14:textId="77777777" w:rsidR="00A17E04" w:rsidRPr="00096D53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Template RNA</w:t>
            </w:r>
          </w:p>
        </w:tc>
        <w:tc>
          <w:tcPr>
            <w:tcW w:w="0" w:type="auto"/>
            <w:noWrap/>
          </w:tcPr>
          <w:p w14:paraId="626EE7F3" w14:textId="33B1CFD8" w:rsidR="00A17E04" w:rsidRPr="00096D53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commentRangeStart w:id="0"/>
            <w:commentRangeStart w:id="1"/>
            <w:r>
              <w:rPr>
                <w:rFonts w:ascii="Arial" w:hAnsi="Arial" w:cs="Arial"/>
              </w:rPr>
              <w:t>11</w:t>
            </w:r>
            <w:r w:rsidR="006D502D">
              <w:rPr>
                <w:rFonts w:ascii="Arial" w:hAnsi="Arial" w:cs="Arial"/>
              </w:rPr>
              <w:t>μl</w:t>
            </w:r>
            <w:commentRangeEnd w:id="0"/>
            <w:r w:rsidR="00811B6F">
              <w:rPr>
                <w:rStyle w:val="CommentReference"/>
              </w:rPr>
              <w:commentReference w:id="0"/>
            </w:r>
            <w:commentRangeEnd w:id="1"/>
            <w:r w:rsidR="00EA139C">
              <w:rPr>
                <w:rStyle w:val="CommentReference"/>
              </w:rPr>
              <w:commentReference w:id="1"/>
            </w:r>
          </w:p>
        </w:tc>
      </w:tr>
      <w:tr w:rsidR="00A17E04" w14:paraId="317C1EB8" w14:textId="77777777" w:rsidTr="00A17E04">
        <w:trPr>
          <w:trHeight w:val="314"/>
        </w:trPr>
        <w:tc>
          <w:tcPr>
            <w:tcW w:w="0" w:type="auto"/>
          </w:tcPr>
          <w:p w14:paraId="52D4F3B8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E96BCF9" w14:textId="77777777" w:rsidR="00A17E04" w:rsidRPr="002F528E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07DC8237" w14:textId="7AA13145" w:rsidR="00A17E04" w:rsidRPr="002F528E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13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6C3E1D1A" w14:textId="736DBF07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5446596A" w14:textId="29E12AAD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3E2EE94B" w14:textId="28B8AFCC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503CFEDF" w14:textId="4F0AA214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65F8B6C6" w14:textId="77777777" w:rsidR="00A17E04" w:rsidRP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3672E357" w14:textId="55CE7773" w:rsidR="00AA1700" w:rsidRPr="00AA1700" w:rsidRDefault="0029421D" w:rsidP="00AA170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Wipes down tubes </w:t>
      </w:r>
      <w:r w:rsidR="009B23D6">
        <w:rPr>
          <w:rFonts w:ascii="Arial" w:hAnsi="Arial" w:cs="Arial"/>
        </w:rPr>
        <w:t>wit</w:t>
      </w:r>
      <w:r w:rsidR="0000341B">
        <w:rPr>
          <w:rFonts w:ascii="Arial" w:hAnsi="Arial" w:cs="Arial"/>
        </w:rPr>
        <w:t xml:space="preserve">h </w:t>
      </w:r>
      <w:r w:rsidR="00673F3F">
        <w:rPr>
          <w:rFonts w:ascii="Arial" w:hAnsi="Arial" w:cs="Arial"/>
        </w:rPr>
        <w:t xml:space="preserve">10% bleach </w:t>
      </w:r>
      <w:r>
        <w:rPr>
          <w:rFonts w:ascii="Arial" w:hAnsi="Arial" w:cs="Arial"/>
        </w:rPr>
        <w:t>and t</w:t>
      </w:r>
      <w:r w:rsidR="00AA1700">
        <w:rPr>
          <w:rFonts w:ascii="Arial" w:hAnsi="Arial" w:cs="Arial"/>
        </w:rPr>
        <w:t>ake master mix with strip tubes and tube rack to flu room</w:t>
      </w:r>
    </w:p>
    <w:p w14:paraId="5DD691CB" w14:textId="77777777" w:rsidR="00AA1700" w:rsidRPr="00AA1700" w:rsidRDefault="00AA1700" w:rsidP="00AA170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1CB866F" w14:textId="6763A189" w:rsidR="00AA1700" w:rsidRPr="00331CA7" w:rsidRDefault="00AA1700" w:rsidP="00AA170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7438E307" w14:textId="1806A8D1" w:rsidR="00331CA7" w:rsidRPr="0029421D" w:rsidRDefault="00331CA7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Don flu room </w:t>
      </w:r>
      <w:r w:rsidR="0029421D">
        <w:rPr>
          <w:rFonts w:ascii="Arial" w:hAnsi="Arial" w:cs="Arial"/>
        </w:rPr>
        <w:t>PPE</w:t>
      </w:r>
    </w:p>
    <w:p w14:paraId="528723E1" w14:textId="2C35666B" w:rsidR="0029421D" w:rsidRPr="0077698E" w:rsidRDefault="009B23D6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Wipe down tubes </w:t>
      </w:r>
      <w:r w:rsidR="00673F3F">
        <w:rPr>
          <w:rFonts w:ascii="Arial" w:hAnsi="Arial" w:cs="Arial"/>
        </w:rPr>
        <w:t xml:space="preserve">with 10% bleach </w:t>
      </w:r>
      <w:r>
        <w:rPr>
          <w:rFonts w:ascii="Arial" w:hAnsi="Arial" w:cs="Arial"/>
        </w:rPr>
        <w:t>before putting in BSC</w:t>
      </w:r>
    </w:p>
    <w:p w14:paraId="08B1C772" w14:textId="7FA0BD1B" w:rsidR="0077698E" w:rsidRPr="00AE0D45" w:rsidRDefault="0077698E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</w:t>
      </w:r>
      <w:commentRangeStart w:id="2"/>
      <w:commentRangeStart w:id="3"/>
      <w:r>
        <w:rPr>
          <w:rFonts w:ascii="Arial" w:hAnsi="Arial" w:cs="Arial"/>
        </w:rPr>
        <w:t>RNA to strip tubes</w:t>
      </w:r>
      <w:commentRangeEnd w:id="2"/>
      <w:r w:rsidR="00C64171">
        <w:rPr>
          <w:rStyle w:val="CommentReference"/>
        </w:rPr>
        <w:commentReference w:id="2"/>
      </w:r>
      <w:commentRangeEnd w:id="3"/>
      <w:r w:rsidR="00A67C1D">
        <w:rPr>
          <w:rStyle w:val="CommentReference"/>
        </w:rPr>
        <w:commentReference w:id="3"/>
      </w:r>
    </w:p>
    <w:p w14:paraId="0D8BD00C" w14:textId="4674C7D1" w:rsidR="00387084" w:rsidRPr="00387084" w:rsidRDefault="00AE0D45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Aliquot master mix</w:t>
      </w:r>
      <w:r w:rsidR="00653118">
        <w:rPr>
          <w:rFonts w:ascii="Arial" w:hAnsi="Arial" w:cs="Arial"/>
        </w:rPr>
        <w:t xml:space="preserve"> to </w:t>
      </w:r>
      <w:r w:rsidR="00F51E4F">
        <w:rPr>
          <w:rFonts w:ascii="Arial" w:hAnsi="Arial" w:cs="Arial"/>
        </w:rPr>
        <w:t>strip tubes</w:t>
      </w:r>
      <w:r w:rsidR="0077698E">
        <w:rPr>
          <w:rFonts w:ascii="Arial" w:hAnsi="Arial" w:cs="Arial"/>
        </w:rPr>
        <w:t>, mix by pipetting</w:t>
      </w:r>
      <w:r w:rsidR="00753443">
        <w:rPr>
          <w:rFonts w:ascii="Arial" w:hAnsi="Arial" w:cs="Arial"/>
        </w:rPr>
        <w:t>, p</w:t>
      </w:r>
      <w:r w:rsidR="00962CBA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 w:rsidR="00753443">
        <w:rPr>
          <w:rFonts w:ascii="Arial" w:hAnsi="Arial" w:cs="Arial"/>
        </w:rPr>
        <w:t>se spin</w:t>
      </w:r>
    </w:p>
    <w:p w14:paraId="6045C3FF" w14:textId="6FA8C67F" w:rsidR="00387084" w:rsidRPr="00055CDE" w:rsidRDefault="00387084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Incubate </w:t>
      </w:r>
      <w:r w:rsidR="00777C2B">
        <w:rPr>
          <w:rFonts w:ascii="Arial" w:hAnsi="Arial" w:cs="Arial"/>
        </w:rPr>
        <w:t xml:space="preserve">samples </w:t>
      </w:r>
      <w:r>
        <w:rPr>
          <w:rFonts w:ascii="Arial" w:hAnsi="Arial" w:cs="Arial"/>
        </w:rPr>
        <w:t>65ºC, 5</w:t>
      </w:r>
      <w:r w:rsidR="00084AF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</w:t>
      </w:r>
      <w:r w:rsidR="00055CDE">
        <w:rPr>
          <w:rFonts w:ascii="Arial" w:hAnsi="Arial" w:cs="Arial"/>
        </w:rPr>
        <w:t>program SARSCOV2 &gt; CDNA1 on PCR machine)</w:t>
      </w:r>
    </w:p>
    <w:p w14:paraId="6376A29F" w14:textId="6DFAADA3" w:rsidR="00055CDE" w:rsidRPr="00B06975" w:rsidRDefault="00777C2B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Ice samples 1min</w:t>
      </w:r>
    </w:p>
    <w:p w14:paraId="44E42839" w14:textId="5C2C259E" w:rsidR="00B06975" w:rsidRPr="00B452B8" w:rsidRDefault="00B452B8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24ABF7CA" w14:textId="77777777" w:rsidR="00B452B8" w:rsidRPr="00387084" w:rsidRDefault="00B452B8" w:rsidP="00B452B8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669E42E" w14:textId="7EBB6169" w:rsidR="00331CA7" w:rsidRPr="00B452B8" w:rsidRDefault="00B452B8" w:rsidP="00AA170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3124038B" w14:textId="06F3F447" w:rsidR="001924BD" w:rsidRPr="001924BD" w:rsidRDefault="00173942" w:rsidP="001924B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4"/>
      <w:commentRangeStart w:id="5"/>
      <w:r>
        <w:rPr>
          <w:rFonts w:ascii="Arial" w:hAnsi="Arial" w:cs="Arial"/>
        </w:rPr>
        <w:t>Make master mix II</w:t>
      </w:r>
      <w:r w:rsidR="00C4705F">
        <w:rPr>
          <w:rFonts w:ascii="Arial" w:hAnsi="Arial" w:cs="Arial"/>
        </w:rPr>
        <w:t xml:space="preserve"> in MCT</w:t>
      </w:r>
      <w:r w:rsidR="00A25A45">
        <w:rPr>
          <w:rFonts w:ascii="Arial" w:hAnsi="Arial" w:cs="Arial"/>
        </w:rPr>
        <w:t xml:space="preserve"> </w:t>
      </w:r>
      <w:commentRangeEnd w:id="4"/>
      <w:r w:rsidR="004333C5">
        <w:rPr>
          <w:rStyle w:val="CommentReference"/>
        </w:rPr>
        <w:commentReference w:id="4"/>
      </w:r>
      <w:commentRangeEnd w:id="5"/>
      <w:r w:rsidR="00A67C1D">
        <w:rPr>
          <w:rStyle w:val="CommentReference"/>
        </w:rPr>
        <w:commentReference w:id="5"/>
      </w:r>
      <w:r w:rsidR="00A25A45">
        <w:rPr>
          <w:rFonts w:ascii="Arial" w:hAnsi="Arial" w:cs="Arial"/>
        </w:rPr>
        <w:t>to add to annealed template RNA</w:t>
      </w:r>
    </w:p>
    <w:tbl>
      <w:tblPr>
        <w:tblStyle w:val="PlainTable21"/>
        <w:tblpPr w:leftFromText="180" w:rightFromText="180" w:vertAnchor="text" w:horzAnchor="margin" w:tblpXSpec="center" w:tblpY="81"/>
        <w:tblW w:w="0" w:type="auto"/>
        <w:tblLook w:val="0600" w:firstRow="0" w:lastRow="0" w:firstColumn="0" w:lastColumn="0" w:noHBand="1" w:noVBand="1"/>
      </w:tblPr>
      <w:tblGrid>
        <w:gridCol w:w="222"/>
        <w:gridCol w:w="3244"/>
        <w:gridCol w:w="1083"/>
      </w:tblGrid>
      <w:tr w:rsidR="001924BD" w:rsidRPr="00A75864" w14:paraId="08491A70" w14:textId="77777777" w:rsidTr="001924BD">
        <w:trPr>
          <w:trHeight w:val="170"/>
        </w:trPr>
        <w:tc>
          <w:tcPr>
            <w:tcW w:w="0" w:type="auto"/>
          </w:tcPr>
          <w:p w14:paraId="2C75F62A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47176CF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4FE7BCF6" w14:textId="0FB6507E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</w:t>
            </w:r>
            <w:r w:rsidR="00962CBA">
              <w:rPr>
                <w:rFonts w:ascii="Arial" w:hAnsi="Arial" w:cs="Arial"/>
                <w:b/>
                <w:bCs/>
              </w:rPr>
              <w:t>um</w:t>
            </w:r>
            <w:r>
              <w:rPr>
                <w:rFonts w:ascii="Arial" w:hAnsi="Arial" w:cs="Arial"/>
                <w:b/>
                <w:bCs/>
              </w:rPr>
              <w:t>e</w:t>
            </w:r>
          </w:p>
        </w:tc>
      </w:tr>
      <w:tr w:rsidR="001924BD" w14:paraId="4421EC3A" w14:textId="77777777" w:rsidTr="001924BD">
        <w:trPr>
          <w:trHeight w:val="345"/>
        </w:trPr>
        <w:tc>
          <w:tcPr>
            <w:tcW w:w="0" w:type="auto"/>
          </w:tcPr>
          <w:p w14:paraId="7787F1D5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556C98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SSIV buffer</w:t>
            </w:r>
          </w:p>
        </w:tc>
        <w:tc>
          <w:tcPr>
            <w:tcW w:w="0" w:type="auto"/>
            <w:noWrap/>
          </w:tcPr>
          <w:p w14:paraId="2933D292" w14:textId="6CAC0D58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0FFC08FE" w14:textId="77777777" w:rsidTr="001924BD">
        <w:trPr>
          <w:trHeight w:val="134"/>
        </w:trPr>
        <w:tc>
          <w:tcPr>
            <w:tcW w:w="0" w:type="auto"/>
          </w:tcPr>
          <w:p w14:paraId="647047F5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2856882" w14:textId="77777777" w:rsidR="001924BD" w:rsidRPr="00D33528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0</w:t>
            </w:r>
            <w:r w:rsidRPr="00D33528">
              <w:rPr>
                <w:rFonts w:ascii="Arial" w:hAnsi="Arial" w:cs="Arial"/>
              </w:rPr>
              <w:t xml:space="preserve">mM </w:t>
            </w:r>
            <w:r>
              <w:rPr>
                <w:rFonts w:ascii="Arial" w:hAnsi="Arial" w:cs="Arial"/>
              </w:rPr>
              <w:t>DTT</w:t>
            </w:r>
          </w:p>
        </w:tc>
        <w:tc>
          <w:tcPr>
            <w:tcW w:w="0" w:type="auto"/>
            <w:noWrap/>
          </w:tcPr>
          <w:p w14:paraId="1307094A" w14:textId="5ECB5851" w:rsidR="001924BD" w:rsidRPr="00D33528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1D635A72" w14:textId="77777777" w:rsidTr="001924BD">
        <w:trPr>
          <w:trHeight w:val="324"/>
        </w:trPr>
        <w:tc>
          <w:tcPr>
            <w:tcW w:w="0" w:type="auto"/>
          </w:tcPr>
          <w:p w14:paraId="52F1B916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E565F67" w14:textId="77777777" w:rsidR="001924BD" w:rsidRPr="00096D53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RNaseOUT</w:t>
            </w:r>
            <w:proofErr w:type="spellEnd"/>
            <w:r>
              <w:rPr>
                <w:rFonts w:ascii="Arial" w:hAnsi="Arial" w:cs="Arial"/>
              </w:rPr>
              <w:t xml:space="preserve"> RNase Inhibitor</w:t>
            </w:r>
          </w:p>
        </w:tc>
        <w:tc>
          <w:tcPr>
            <w:tcW w:w="0" w:type="auto"/>
            <w:noWrap/>
          </w:tcPr>
          <w:p w14:paraId="7296C729" w14:textId="63246C27" w:rsidR="001924BD" w:rsidRPr="00096D53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134260F4" w14:textId="77777777" w:rsidTr="001924BD">
        <w:trPr>
          <w:trHeight w:val="324"/>
        </w:trPr>
        <w:tc>
          <w:tcPr>
            <w:tcW w:w="0" w:type="auto"/>
          </w:tcPr>
          <w:p w14:paraId="07918648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4D93AD7" w14:textId="734B6C35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SSIV Reverse Transc</w:t>
            </w:r>
            <w:r w:rsidR="00D55505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iptase</w:t>
            </w:r>
          </w:p>
        </w:tc>
        <w:tc>
          <w:tcPr>
            <w:tcW w:w="0" w:type="auto"/>
            <w:noWrap/>
          </w:tcPr>
          <w:p w14:paraId="4CB33D45" w14:textId="0747EC83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6BBE01A8" w14:textId="77777777" w:rsidTr="001924BD">
        <w:trPr>
          <w:trHeight w:val="314"/>
        </w:trPr>
        <w:tc>
          <w:tcPr>
            <w:tcW w:w="0" w:type="auto"/>
          </w:tcPr>
          <w:p w14:paraId="748E1ECB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B404DC2" w14:textId="77777777" w:rsidR="001924BD" w:rsidRPr="002F528E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3CF3B044" w14:textId="29A18E02" w:rsidR="001924BD" w:rsidRPr="002F528E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7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57EEEEFB" w14:textId="0452ECF4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7C58F0FA" w14:textId="7B21AAB1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559E3C83" w14:textId="3284634E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1BE26887" w14:textId="57D0B791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7D1F1C2D" w14:textId="2D88D6C5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2518F0AC" w14:textId="512664A4" w:rsid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48EFB820" w14:textId="77777777" w:rsid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40277BD7" w14:textId="77777777" w:rsidR="00CD1A9E" w:rsidRP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5F795AAA" w14:textId="7C536880" w:rsidR="001924BD" w:rsidRPr="007A0A3D" w:rsidRDefault="001924BD" w:rsidP="001924B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</w:t>
      </w:r>
      <w:r w:rsidR="007A0A3D">
        <w:rPr>
          <w:rFonts w:ascii="Arial" w:hAnsi="Arial" w:cs="Arial"/>
        </w:rPr>
        <w:t xml:space="preserve"> and take to flu </w:t>
      </w:r>
      <w:commentRangeStart w:id="6"/>
      <w:commentRangeStart w:id="7"/>
      <w:r w:rsidR="007A0A3D">
        <w:rPr>
          <w:rFonts w:ascii="Arial" w:hAnsi="Arial" w:cs="Arial"/>
        </w:rPr>
        <w:t>room</w:t>
      </w:r>
      <w:commentRangeEnd w:id="6"/>
      <w:r w:rsidR="00EF76DE">
        <w:rPr>
          <w:rStyle w:val="CommentReference"/>
        </w:rPr>
        <w:commentReference w:id="6"/>
      </w:r>
      <w:commentRangeEnd w:id="7"/>
      <w:r w:rsidR="003A48C1">
        <w:rPr>
          <w:rStyle w:val="CommentReference"/>
        </w:rPr>
        <w:commentReference w:id="7"/>
      </w:r>
    </w:p>
    <w:p w14:paraId="299D6907" w14:textId="77777777" w:rsidR="007A0A3D" w:rsidRPr="007A0A3D" w:rsidRDefault="007A0A3D" w:rsidP="007A0A3D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3545041" w14:textId="77777777" w:rsidR="007A0A3D" w:rsidRPr="00331CA7" w:rsidRDefault="007A0A3D" w:rsidP="007A0A3D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54977A0B" w14:textId="77777777" w:rsidR="007A0A3D" w:rsidRPr="0029421D" w:rsidRDefault="007A0A3D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Don flu room PPE</w:t>
      </w:r>
    </w:p>
    <w:p w14:paraId="5231ED2F" w14:textId="77777777" w:rsidR="007A0A3D" w:rsidRPr="0077698E" w:rsidRDefault="007A0A3D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before putting in BSC</w:t>
      </w:r>
    </w:p>
    <w:p w14:paraId="60651836" w14:textId="4A6F9605" w:rsidR="007A0A3D" w:rsidRPr="00AF0FCB" w:rsidRDefault="00042DB7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master mix II to strip tubes</w:t>
      </w:r>
      <w:r w:rsidR="004C44A8">
        <w:rPr>
          <w:rFonts w:ascii="Arial" w:hAnsi="Arial" w:cs="Arial"/>
        </w:rPr>
        <w:t xml:space="preserve">, mix by pipetting, </w:t>
      </w:r>
      <w:proofErr w:type="spellStart"/>
      <w:r w:rsidR="004C44A8">
        <w:rPr>
          <w:rFonts w:ascii="Arial" w:hAnsi="Arial" w:cs="Arial"/>
        </w:rPr>
        <w:t>p</w:t>
      </w:r>
      <w:r w:rsidR="006D502D">
        <w:rPr>
          <w:rFonts w:ascii="Arial" w:hAnsi="Arial" w:cs="Arial"/>
        </w:rPr>
        <w:t>μl</w:t>
      </w:r>
      <w:r w:rsidR="004C44A8">
        <w:rPr>
          <w:rFonts w:ascii="Arial" w:hAnsi="Arial" w:cs="Arial"/>
        </w:rPr>
        <w:t>se</w:t>
      </w:r>
      <w:proofErr w:type="spellEnd"/>
      <w:r w:rsidR="004C44A8">
        <w:rPr>
          <w:rFonts w:ascii="Arial" w:hAnsi="Arial" w:cs="Arial"/>
        </w:rPr>
        <w:t xml:space="preserve"> spin</w:t>
      </w:r>
    </w:p>
    <w:p w14:paraId="4ED94A93" w14:textId="3A9F98E8" w:rsidR="00AF0FCB" w:rsidRPr="002525E0" w:rsidRDefault="00AF0FCB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and take to main lab</w:t>
      </w:r>
    </w:p>
    <w:p w14:paraId="17B9DE37" w14:textId="532D1737" w:rsidR="002525E0" w:rsidRPr="002525E0" w:rsidRDefault="002525E0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03E0712D" w14:textId="77777777" w:rsidR="002525E0" w:rsidRPr="002525E0" w:rsidRDefault="002525E0" w:rsidP="002525E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D4D8D28" w14:textId="12871DD8" w:rsidR="002525E0" w:rsidRPr="00900403" w:rsidRDefault="002525E0" w:rsidP="002525E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2F93CF78" w14:textId="5B3C418D" w:rsidR="00900403" w:rsidRPr="00040AB7" w:rsidRDefault="00900403" w:rsidP="0090040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 in PCR machine</w:t>
      </w:r>
    </w:p>
    <w:tbl>
      <w:tblPr>
        <w:tblStyle w:val="PlainTable21"/>
        <w:tblpPr w:leftFromText="180" w:rightFromText="180" w:vertAnchor="text" w:horzAnchor="page" w:tblpX="3909" w:tblpY="114"/>
        <w:tblW w:w="2923" w:type="dxa"/>
        <w:tblLook w:val="0600" w:firstRow="0" w:lastRow="0" w:firstColumn="0" w:lastColumn="0" w:noHBand="1" w:noVBand="1"/>
      </w:tblPr>
      <w:tblGrid>
        <w:gridCol w:w="243"/>
        <w:gridCol w:w="1829"/>
        <w:gridCol w:w="851"/>
      </w:tblGrid>
      <w:tr w:rsidR="00D6145B" w14:paraId="7AAC667A" w14:textId="77777777" w:rsidTr="00B15682">
        <w:trPr>
          <w:trHeight w:val="256"/>
        </w:trPr>
        <w:tc>
          <w:tcPr>
            <w:tcW w:w="0" w:type="auto"/>
          </w:tcPr>
          <w:p w14:paraId="3A8E3C81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DB3F3A8" w14:textId="77777777" w:rsidR="00D6145B" w:rsidRPr="00E4641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7B976937" w14:textId="77777777" w:rsidR="00D6145B" w:rsidRPr="00E4641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D6145B" w14:paraId="1D90EF67" w14:textId="77777777" w:rsidTr="00B15682">
        <w:trPr>
          <w:trHeight w:val="256"/>
        </w:trPr>
        <w:tc>
          <w:tcPr>
            <w:tcW w:w="0" w:type="auto"/>
          </w:tcPr>
          <w:p w14:paraId="42E44E21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B9632E9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23ºC</w:t>
            </w:r>
          </w:p>
        </w:tc>
        <w:tc>
          <w:tcPr>
            <w:tcW w:w="0" w:type="auto"/>
            <w:noWrap/>
          </w:tcPr>
          <w:p w14:paraId="5C2BF633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2A97B92B" w14:textId="77777777" w:rsidTr="00B15682">
        <w:trPr>
          <w:trHeight w:val="99"/>
        </w:trPr>
        <w:tc>
          <w:tcPr>
            <w:tcW w:w="0" w:type="auto"/>
          </w:tcPr>
          <w:p w14:paraId="5C3CF2F8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94208E9" w14:textId="77777777" w:rsidR="00D6145B" w:rsidRPr="00D33528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50-55ºC</w:t>
            </w:r>
          </w:p>
        </w:tc>
        <w:tc>
          <w:tcPr>
            <w:tcW w:w="0" w:type="auto"/>
            <w:noWrap/>
          </w:tcPr>
          <w:p w14:paraId="655C8CF0" w14:textId="77777777" w:rsidR="00D6145B" w:rsidRPr="00D33528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6AEEAC30" w14:textId="77777777" w:rsidTr="00B15682">
        <w:trPr>
          <w:trHeight w:val="240"/>
        </w:trPr>
        <w:tc>
          <w:tcPr>
            <w:tcW w:w="0" w:type="auto"/>
          </w:tcPr>
          <w:p w14:paraId="19A76244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57194A8" w14:textId="77777777" w:rsidR="00D6145B" w:rsidRPr="00096D53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80ºC</w:t>
            </w:r>
          </w:p>
        </w:tc>
        <w:tc>
          <w:tcPr>
            <w:tcW w:w="0" w:type="auto"/>
            <w:noWrap/>
          </w:tcPr>
          <w:p w14:paraId="3160D596" w14:textId="77777777" w:rsidR="00D6145B" w:rsidRPr="00096D53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1CA4E93A" w14:textId="77777777" w:rsidTr="00B15682">
        <w:trPr>
          <w:trHeight w:val="194"/>
        </w:trPr>
        <w:tc>
          <w:tcPr>
            <w:tcW w:w="0" w:type="auto"/>
          </w:tcPr>
          <w:p w14:paraId="61509F54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CFD36F3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5ºC</w:t>
            </w:r>
          </w:p>
        </w:tc>
        <w:tc>
          <w:tcPr>
            <w:tcW w:w="0" w:type="auto"/>
            <w:noWrap/>
          </w:tcPr>
          <w:p w14:paraId="4931F586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</w:tr>
    </w:tbl>
    <w:p w14:paraId="31AB997D" w14:textId="56253D84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6DB5D74D" w14:textId="7411A9D1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64ACB913" w14:textId="77777777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07C28067" w14:textId="20E23220" w:rsidR="00067424" w:rsidRDefault="00067424" w:rsidP="00067424">
      <w:pPr>
        <w:spacing w:before="240"/>
        <w:rPr>
          <w:rFonts w:ascii="Arial" w:hAnsi="Arial" w:cs="Arial"/>
          <w:b/>
          <w:bCs/>
        </w:rPr>
      </w:pPr>
    </w:p>
    <w:p w14:paraId="49840317" w14:textId="77777777" w:rsidR="00067424" w:rsidRPr="00067424" w:rsidRDefault="00067424" w:rsidP="00067424">
      <w:pPr>
        <w:spacing w:before="240"/>
        <w:rPr>
          <w:rFonts w:ascii="Arial" w:hAnsi="Arial" w:cs="Arial"/>
          <w:b/>
          <w:bCs/>
          <w:highlight w:val="yellow"/>
        </w:rPr>
      </w:pPr>
    </w:p>
    <w:p w14:paraId="75C21C50" w14:textId="6B506F16" w:rsidR="005E421D" w:rsidRPr="005E421D" w:rsidRDefault="005E421D" w:rsidP="005E421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t>SAFE STOPPING POINT, FREEZE &gt;1 DAY</w:t>
      </w:r>
    </w:p>
    <w:p w14:paraId="73CCBBCF" w14:textId="5203C5A5" w:rsidR="00AE1D8A" w:rsidRPr="00453525" w:rsidRDefault="00AE1D8A" w:rsidP="00C13D3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Note plate/tube label and location</w:t>
      </w:r>
    </w:p>
    <w:p w14:paraId="611EADEC" w14:textId="77777777" w:rsidR="00453525" w:rsidRPr="00453525" w:rsidRDefault="00453525" w:rsidP="00453525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D4E9E6B" w14:textId="5F6E860F" w:rsidR="00453525" w:rsidRDefault="00453525" w:rsidP="00453525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commentRangeStart w:id="8"/>
      <w:r>
        <w:rPr>
          <w:rFonts w:ascii="Arial" w:hAnsi="Arial" w:cs="Arial"/>
          <w:b/>
          <w:bCs/>
        </w:rPr>
        <w:t xml:space="preserve">Primer pool </w:t>
      </w:r>
      <w:r w:rsidR="00557448">
        <w:rPr>
          <w:rFonts w:ascii="Arial" w:hAnsi="Arial" w:cs="Arial"/>
          <w:b/>
          <w:bCs/>
        </w:rPr>
        <w:t>preparation</w:t>
      </w:r>
      <w:r w:rsidR="005D68FF">
        <w:rPr>
          <w:rFonts w:ascii="Arial" w:hAnsi="Arial" w:cs="Arial"/>
          <w:b/>
          <w:bCs/>
        </w:rPr>
        <w:t xml:space="preserve"> </w:t>
      </w:r>
      <w:r w:rsidR="005D68FF" w:rsidRPr="00B255F9">
        <w:rPr>
          <w:rFonts w:ascii="Arial" w:hAnsi="Arial" w:cs="Arial"/>
          <w:b/>
          <w:bCs/>
          <w:i/>
          <w:iCs/>
        </w:rPr>
        <w:t>(2.5 hours + PCR run time)</w:t>
      </w:r>
      <w:commentRangeEnd w:id="8"/>
      <w:r w:rsidR="008B49A9">
        <w:rPr>
          <w:rStyle w:val="CommentReference"/>
        </w:rPr>
        <w:commentReference w:id="8"/>
      </w:r>
    </w:p>
    <w:p w14:paraId="53C6B3B0" w14:textId="541EC80A" w:rsidR="00557448" w:rsidRPr="00BA1048" w:rsidRDefault="00BA1048" w:rsidP="0055744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3BED1328" w14:textId="50137610" w:rsidR="00BA1048" w:rsidRPr="002F489A" w:rsidRDefault="00A40CAC" w:rsidP="00BA104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BSC t</w:t>
      </w:r>
      <w:r w:rsidR="00094850">
        <w:rPr>
          <w:rFonts w:ascii="Arial" w:hAnsi="Arial" w:cs="Arial"/>
        </w:rPr>
        <w:t>haw nCov-2019/v3 primers</w:t>
      </w:r>
      <w:r w:rsidR="002F489A">
        <w:rPr>
          <w:rFonts w:ascii="Arial" w:hAnsi="Arial" w:cs="Arial"/>
        </w:rPr>
        <w:t xml:space="preserve"> (100</w:t>
      </w:r>
      <w:r w:rsidR="00DE1962">
        <w:rPr>
          <w:rFonts w:ascii="Arial" w:hAnsi="Arial" w:cs="Arial"/>
        </w:rPr>
        <w:t>μM</w:t>
      </w:r>
      <w:r w:rsidR="002F489A">
        <w:rPr>
          <w:rFonts w:ascii="Arial" w:hAnsi="Arial" w:cs="Arial"/>
        </w:rPr>
        <w:t xml:space="preserve"> stocks) </w:t>
      </w:r>
      <w:r w:rsidR="002F489A" w:rsidRPr="002F489A">
        <w:rPr>
          <w:rFonts w:ascii="Arial" w:hAnsi="Arial" w:cs="Arial"/>
          <w:highlight w:val="yellow"/>
        </w:rPr>
        <w:t>insert location</w:t>
      </w:r>
    </w:p>
    <w:p w14:paraId="0E0FC087" w14:textId="7A24A4B3" w:rsidR="002F489A" w:rsidRPr="00A773EE" w:rsidRDefault="00A40CAC" w:rsidP="00BA104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 10</w:t>
      </w:r>
      <w:r w:rsidR="00DE1962">
        <w:rPr>
          <w:rFonts w:ascii="Arial" w:hAnsi="Arial" w:cs="Arial"/>
        </w:rPr>
        <w:t>μM</w:t>
      </w:r>
      <w:r>
        <w:rPr>
          <w:rFonts w:ascii="Arial" w:hAnsi="Arial" w:cs="Arial"/>
        </w:rPr>
        <w:t xml:space="preserve"> </w:t>
      </w:r>
      <w:r w:rsidR="00A773EE">
        <w:rPr>
          <w:rFonts w:ascii="Arial" w:hAnsi="Arial" w:cs="Arial"/>
        </w:rPr>
        <w:t>aliquots</w:t>
      </w:r>
      <w:r w:rsidR="008D34FA">
        <w:rPr>
          <w:rFonts w:ascii="Arial" w:hAnsi="Arial" w:cs="Arial"/>
        </w:rPr>
        <w:t xml:space="preserve"> of each pool (1 and 2)</w:t>
      </w:r>
    </w:p>
    <w:tbl>
      <w:tblPr>
        <w:tblStyle w:val="PlainTable21"/>
        <w:tblpPr w:leftFromText="180" w:rightFromText="180" w:vertAnchor="text" w:horzAnchor="margin" w:tblpXSpec="center" w:tblpY="151"/>
        <w:tblW w:w="0" w:type="auto"/>
        <w:tblLook w:val="0600" w:firstRow="0" w:lastRow="0" w:firstColumn="0" w:lastColumn="0" w:noHBand="1" w:noVBand="1"/>
      </w:tblPr>
      <w:tblGrid>
        <w:gridCol w:w="253"/>
        <w:gridCol w:w="2912"/>
        <w:gridCol w:w="1083"/>
      </w:tblGrid>
      <w:tr w:rsidR="00C66F73" w:rsidRPr="00A75864" w14:paraId="79EEFE5B" w14:textId="77777777" w:rsidTr="00C66F73">
        <w:trPr>
          <w:trHeight w:val="170"/>
        </w:trPr>
        <w:tc>
          <w:tcPr>
            <w:tcW w:w="253" w:type="dxa"/>
          </w:tcPr>
          <w:p w14:paraId="73962DF6" w14:textId="77777777" w:rsidR="00911EA3" w:rsidRPr="00A75864" w:rsidRDefault="00911EA3" w:rsidP="00C66F73">
            <w:pPr>
              <w:pStyle w:val="ListParagraph"/>
              <w:spacing w:before="240"/>
              <w:ind w:left="-789" w:firstLine="789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2" w:type="dxa"/>
          </w:tcPr>
          <w:p w14:paraId="636E3B4A" w14:textId="77777777" w:rsidR="00911EA3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16E568B7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C66F73" w14:paraId="68F535EF" w14:textId="77777777" w:rsidTr="00C66F73">
        <w:trPr>
          <w:trHeight w:val="345"/>
        </w:trPr>
        <w:tc>
          <w:tcPr>
            <w:tcW w:w="253" w:type="dxa"/>
          </w:tcPr>
          <w:p w14:paraId="60A0ED01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2" w:type="dxa"/>
          </w:tcPr>
          <w:p w14:paraId="18B13A9F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Molecμlar</w:t>
            </w:r>
            <w:proofErr w:type="spellEnd"/>
            <w:r>
              <w:rPr>
                <w:rFonts w:ascii="Arial" w:hAnsi="Arial" w:cs="Arial"/>
              </w:rPr>
              <w:t xml:space="preserve"> grade water</w:t>
            </w:r>
          </w:p>
        </w:tc>
        <w:tc>
          <w:tcPr>
            <w:tcW w:w="0" w:type="auto"/>
            <w:noWrap/>
          </w:tcPr>
          <w:p w14:paraId="6222B7E2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180μl</w:t>
            </w:r>
          </w:p>
        </w:tc>
      </w:tr>
      <w:tr w:rsidR="00C66F73" w14:paraId="6FC38335" w14:textId="77777777" w:rsidTr="00C66F73">
        <w:trPr>
          <w:trHeight w:val="134"/>
        </w:trPr>
        <w:tc>
          <w:tcPr>
            <w:tcW w:w="253" w:type="dxa"/>
          </w:tcPr>
          <w:p w14:paraId="2223140D" w14:textId="77777777" w:rsidR="00911EA3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2" w:type="dxa"/>
          </w:tcPr>
          <w:p w14:paraId="36C504B9" w14:textId="77777777" w:rsidR="00911EA3" w:rsidRPr="00D33528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1 OR Pool 2</w:t>
            </w:r>
          </w:p>
        </w:tc>
        <w:tc>
          <w:tcPr>
            <w:tcW w:w="0" w:type="auto"/>
            <w:noWrap/>
          </w:tcPr>
          <w:p w14:paraId="3F530A6B" w14:textId="77777777" w:rsidR="00911EA3" w:rsidRPr="00D33528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20μl</w:t>
            </w:r>
          </w:p>
        </w:tc>
      </w:tr>
      <w:tr w:rsidR="00C66F73" w:rsidRPr="000F3B8A" w14:paraId="6314E1AF" w14:textId="77777777" w:rsidTr="00C66F73">
        <w:trPr>
          <w:trHeight w:val="574"/>
        </w:trPr>
        <w:tc>
          <w:tcPr>
            <w:tcW w:w="253" w:type="dxa"/>
          </w:tcPr>
          <w:p w14:paraId="3A8D8E60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2912" w:type="dxa"/>
          </w:tcPr>
          <w:p w14:paraId="639BD81B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6CBE7ED7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200</w:t>
            </w:r>
            <w:r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3FEBE4C0" w14:textId="2B1A6DB4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2FEF67BC" w14:textId="0E6B6CDE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4A3C44C2" w14:textId="3E6E3C01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1DB90926" w14:textId="77777777" w:rsidR="00A773EE" w:rsidRP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48F5BEF2" w14:textId="50D001D3" w:rsidR="00A773EE" w:rsidRDefault="00306288" w:rsidP="0030628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 w:rsidR="00962CBA">
        <w:rPr>
          <w:rFonts w:ascii="Arial" w:hAnsi="Arial" w:cs="Arial"/>
          <w:b/>
          <w:bCs/>
        </w:rPr>
        <w:t>u</w:t>
      </w:r>
      <w:r w:rsidR="006D502D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tiplex PCR</w:t>
      </w:r>
    </w:p>
    <w:p w14:paraId="27DC245A" w14:textId="6F521B16" w:rsidR="006A0158" w:rsidRPr="006B6188" w:rsidRDefault="006A0158" w:rsidP="006A015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main lab </w:t>
      </w:r>
    </w:p>
    <w:p w14:paraId="40A33ED1" w14:textId="486BAD9C" w:rsidR="003D5DE7" w:rsidRDefault="00885554" w:rsidP="003D5DE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Caref</w:t>
      </w:r>
      <w:r w:rsidR="000C7D7F">
        <w:rPr>
          <w:rFonts w:ascii="Arial" w:hAnsi="Arial" w:cs="Arial"/>
        </w:rPr>
        <w:t>ul</w:t>
      </w:r>
      <w:r>
        <w:rPr>
          <w:rFonts w:ascii="Arial" w:hAnsi="Arial" w:cs="Arial"/>
        </w:rPr>
        <w:t xml:space="preserve">ly label </w:t>
      </w:r>
      <w:r w:rsidR="007C3429">
        <w:rPr>
          <w:rFonts w:ascii="Arial" w:hAnsi="Arial" w:cs="Arial"/>
        </w:rPr>
        <w:t>w</w:t>
      </w:r>
      <w:r w:rsidR="00F834A0">
        <w:rPr>
          <w:rFonts w:ascii="Arial" w:hAnsi="Arial" w:cs="Arial"/>
        </w:rPr>
        <w:t xml:space="preserve">ith sample ID/pool </w:t>
      </w:r>
      <w:r>
        <w:rPr>
          <w:rFonts w:ascii="Arial" w:hAnsi="Arial" w:cs="Arial"/>
        </w:rPr>
        <w:t>and s</w:t>
      </w:r>
      <w:r w:rsidR="006B6188">
        <w:rPr>
          <w:rFonts w:ascii="Arial" w:hAnsi="Arial" w:cs="Arial"/>
        </w:rPr>
        <w:t>et up m</w:t>
      </w:r>
      <w:r w:rsidR="00FB7487">
        <w:rPr>
          <w:rFonts w:ascii="Arial" w:hAnsi="Arial" w:cs="Arial"/>
        </w:rPr>
        <w:t>ul</w:t>
      </w:r>
      <w:r w:rsidR="006B6188">
        <w:rPr>
          <w:rFonts w:ascii="Arial" w:hAnsi="Arial" w:cs="Arial"/>
        </w:rPr>
        <w:t>tiplex PCR in strip tubes</w:t>
      </w:r>
    </w:p>
    <w:p w14:paraId="5F7C8E4B" w14:textId="66AD8F5E" w:rsidR="0010722B" w:rsidRPr="000531E6" w:rsidRDefault="003D5DE7" w:rsidP="000531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210DE4" w14:textId="04D235EE" w:rsidR="004E509D" w:rsidRPr="000203AE" w:rsidRDefault="004E509D" w:rsidP="006B618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Make master</w:t>
      </w:r>
      <w:r w:rsidR="000203AE">
        <w:rPr>
          <w:rFonts w:ascii="Arial" w:hAnsi="Arial" w:cs="Arial"/>
        </w:rPr>
        <w:t xml:space="preserve"> mix for each pool in MCTs</w:t>
      </w:r>
    </w:p>
    <w:tbl>
      <w:tblPr>
        <w:tblStyle w:val="PlainTable21"/>
        <w:tblpPr w:leftFromText="180" w:rightFromText="180" w:vertAnchor="text" w:horzAnchor="page" w:tblpX="3971" w:tblpY="60"/>
        <w:tblW w:w="0" w:type="auto"/>
        <w:tblLook w:val="0600" w:firstRow="0" w:lastRow="0" w:firstColumn="0" w:lastColumn="0" w:noHBand="1" w:noVBand="1"/>
      </w:tblPr>
      <w:tblGrid>
        <w:gridCol w:w="222"/>
        <w:gridCol w:w="3458"/>
        <w:gridCol w:w="1009"/>
        <w:gridCol w:w="937"/>
      </w:tblGrid>
      <w:tr w:rsidR="00EF641D" w:rsidRPr="00A75864" w14:paraId="0BCDE6F6" w14:textId="0314E0C3" w:rsidTr="00B23C3B">
        <w:trPr>
          <w:trHeight w:val="170"/>
        </w:trPr>
        <w:tc>
          <w:tcPr>
            <w:tcW w:w="0" w:type="auto"/>
          </w:tcPr>
          <w:p w14:paraId="3D5C5AD9" w14:textId="77777777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B15FF8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35F825C6" w14:textId="4F0B0AA1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1</w:t>
            </w:r>
          </w:p>
        </w:tc>
        <w:tc>
          <w:tcPr>
            <w:tcW w:w="0" w:type="auto"/>
          </w:tcPr>
          <w:p w14:paraId="52FF51B6" w14:textId="2B0AD0E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2</w:t>
            </w:r>
          </w:p>
        </w:tc>
      </w:tr>
      <w:tr w:rsidR="00EF641D" w14:paraId="5E584569" w14:textId="0C750815" w:rsidTr="00B23C3B">
        <w:trPr>
          <w:trHeight w:val="345"/>
        </w:trPr>
        <w:tc>
          <w:tcPr>
            <w:tcW w:w="0" w:type="auto"/>
          </w:tcPr>
          <w:p w14:paraId="75223086" w14:textId="25172804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BAC779F" w14:textId="4BF449C4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5X Q5 Reaction buffer</w:t>
            </w:r>
          </w:p>
        </w:tc>
        <w:tc>
          <w:tcPr>
            <w:tcW w:w="0" w:type="auto"/>
            <w:noWrap/>
          </w:tcPr>
          <w:p w14:paraId="6275DAD0" w14:textId="33D0D9C4" w:rsidR="00EF641D" w:rsidRPr="00A75864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00C3C2D5" w14:textId="052440FF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44814CDD" w14:textId="01F95956" w:rsidTr="00B23C3B">
        <w:trPr>
          <w:trHeight w:val="134"/>
        </w:trPr>
        <w:tc>
          <w:tcPr>
            <w:tcW w:w="0" w:type="auto"/>
          </w:tcPr>
          <w:p w14:paraId="7B6BC3E7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047714C" w14:textId="3E278FFD" w:rsidR="00EF641D" w:rsidRPr="00D33528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 xml:space="preserve">10mM </w:t>
            </w:r>
            <w:r w:rsidR="00A419C0">
              <w:rPr>
                <w:rFonts w:ascii="Arial" w:hAnsi="Arial" w:cs="Arial"/>
              </w:rPr>
              <w:t>dNTPs</w:t>
            </w:r>
          </w:p>
        </w:tc>
        <w:tc>
          <w:tcPr>
            <w:tcW w:w="0" w:type="auto"/>
            <w:noWrap/>
          </w:tcPr>
          <w:p w14:paraId="7FD25E87" w14:textId="1AA8CDB0" w:rsidR="00EF641D" w:rsidRPr="00D33528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55E4D863" w14:textId="49ABA605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43DC87F8" w14:textId="74FF3A2D" w:rsidTr="00B23C3B">
        <w:trPr>
          <w:trHeight w:val="324"/>
        </w:trPr>
        <w:tc>
          <w:tcPr>
            <w:tcW w:w="0" w:type="auto"/>
          </w:tcPr>
          <w:p w14:paraId="2F6EA2D0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268C7F3" w14:textId="4293B481" w:rsidR="00EF641D" w:rsidRPr="00096D53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 Hot Start DNA Polymerase</w:t>
            </w:r>
          </w:p>
        </w:tc>
        <w:tc>
          <w:tcPr>
            <w:tcW w:w="0" w:type="auto"/>
            <w:noWrap/>
          </w:tcPr>
          <w:p w14:paraId="48CB8C92" w14:textId="5EF1EBC5" w:rsidR="00EF641D" w:rsidRPr="00096D53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7E67B725" w14:textId="431BFEA3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05BE58B4" w14:textId="0B4E2191" w:rsidTr="00B23C3B">
        <w:trPr>
          <w:trHeight w:val="324"/>
        </w:trPr>
        <w:tc>
          <w:tcPr>
            <w:tcW w:w="0" w:type="auto"/>
          </w:tcPr>
          <w:p w14:paraId="7E59012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78DD04B" w14:textId="3E2009A3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 Primer Pool 1 or 2 (10</w:t>
            </w:r>
            <w:r w:rsidR="00DE1962">
              <w:rPr>
                <w:rFonts w:ascii="Arial" w:hAnsi="Arial" w:cs="Arial"/>
              </w:rPr>
              <w:t>μM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noWrap/>
          </w:tcPr>
          <w:p w14:paraId="567C9DCB" w14:textId="5E39B409" w:rsidR="00EF641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4F6A647B" w14:textId="6CF233D9" w:rsidR="00EF641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431B6C" w14:paraId="00737A7A" w14:textId="77777777" w:rsidTr="00B23C3B">
        <w:trPr>
          <w:trHeight w:val="324"/>
        </w:trPr>
        <w:tc>
          <w:tcPr>
            <w:tcW w:w="0" w:type="auto"/>
          </w:tcPr>
          <w:p w14:paraId="579A6AB3" w14:textId="77777777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9FC4831" w14:textId="5B9B741C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3E6A609C" w14:textId="2254B089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12.75</w:t>
            </w:r>
            <w:r w:rsidR="006D502D">
              <w:rPr>
                <w:rFonts w:ascii="Arial" w:hAnsi="Arial" w:cs="Arial"/>
              </w:rPr>
              <w:t>μl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14:paraId="12090E3A" w14:textId="69F0BD90" w:rsidR="00431B6C" w:rsidRPr="006D502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</w:rPr>
              <w:t>12.75</w:t>
            </w:r>
            <w:r w:rsidR="006D502D">
              <w:rPr>
                <w:rFonts w:ascii="Arial" w:hAnsi="Arial" w:cs="Arial"/>
              </w:rPr>
              <w:t>l</w:t>
            </w:r>
          </w:p>
        </w:tc>
      </w:tr>
      <w:tr w:rsidR="00EF641D" w14:paraId="0EE263FA" w14:textId="0694E952" w:rsidTr="00B23C3B">
        <w:trPr>
          <w:trHeight w:val="314"/>
        </w:trPr>
        <w:tc>
          <w:tcPr>
            <w:tcW w:w="0" w:type="auto"/>
          </w:tcPr>
          <w:p w14:paraId="725DB0B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F50D5E4" w14:textId="77777777" w:rsidR="00EF641D" w:rsidRPr="002F528E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2B2A3FE8" w14:textId="00A0F765" w:rsidR="00EF641D" w:rsidRPr="002F528E" w:rsidRDefault="00B21D91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22.5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  <w:tc>
          <w:tcPr>
            <w:tcW w:w="0" w:type="auto"/>
          </w:tcPr>
          <w:p w14:paraId="19C79AB3" w14:textId="32A2BC74" w:rsidR="00EF641D" w:rsidRDefault="00B21D91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22.5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7C60BCCA" w14:textId="77E0E317" w:rsidR="000203AE" w:rsidRDefault="000203AE" w:rsidP="000203AE">
      <w:pPr>
        <w:spacing w:before="240"/>
        <w:rPr>
          <w:rFonts w:ascii="Arial" w:hAnsi="Arial" w:cs="Arial"/>
          <w:b/>
          <w:bCs/>
        </w:rPr>
      </w:pPr>
    </w:p>
    <w:p w14:paraId="0974DD93" w14:textId="6364F963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3C03284" w14:textId="6F5ECCD7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22E53A9C" w14:textId="4F0638BB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CBB3167" w14:textId="74632397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1A595CA2" w14:textId="3AFA98A3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ABE78C3" w14:textId="77777777" w:rsidR="00F834A0" w:rsidRPr="000203AE" w:rsidRDefault="00F834A0" w:rsidP="000203AE">
      <w:pPr>
        <w:spacing w:before="240"/>
        <w:rPr>
          <w:rFonts w:ascii="Arial" w:hAnsi="Arial" w:cs="Arial"/>
          <w:b/>
          <w:bCs/>
        </w:rPr>
      </w:pPr>
    </w:p>
    <w:p w14:paraId="09C1DA4D" w14:textId="45D91707" w:rsidR="00754895" w:rsidRPr="00754895" w:rsidRDefault="00754895" w:rsidP="006B618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Aliquot master mix to strip tubes</w:t>
      </w:r>
    </w:p>
    <w:p w14:paraId="2E1CB1EA" w14:textId="4DD20DF2" w:rsidR="00754895" w:rsidRPr="008055A1" w:rsidRDefault="00F834A0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 down tube</w:t>
      </w:r>
      <w:r w:rsidR="0075489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BSC with 10</w:t>
      </w:r>
      <w:r w:rsidR="00754895">
        <w:rPr>
          <w:rFonts w:ascii="Arial" w:hAnsi="Arial" w:cs="Arial"/>
        </w:rPr>
        <w:t>% bleach and move to flu roo</w:t>
      </w:r>
      <w:r w:rsidR="008055A1">
        <w:rPr>
          <w:rFonts w:ascii="Arial" w:hAnsi="Arial" w:cs="Arial"/>
        </w:rPr>
        <w:t>m</w:t>
      </w:r>
    </w:p>
    <w:p w14:paraId="0E6DDCE7" w14:textId="77777777" w:rsidR="008055A1" w:rsidRPr="008055A1" w:rsidRDefault="008055A1" w:rsidP="008055A1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20785524" w14:textId="27C0312F" w:rsidR="008055A1" w:rsidRPr="008055A1" w:rsidRDefault="008055A1" w:rsidP="008055A1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</w:t>
      </w:r>
    </w:p>
    <w:p w14:paraId="36260C14" w14:textId="77777777" w:rsidR="00575F93" w:rsidRPr="00575F93" w:rsidRDefault="0039545F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strip tubes</w:t>
      </w:r>
      <w:r w:rsidR="00575F93">
        <w:rPr>
          <w:rFonts w:ascii="Arial" w:hAnsi="Arial" w:cs="Arial"/>
        </w:rPr>
        <w:t xml:space="preserve"> and put in BSC</w:t>
      </w:r>
    </w:p>
    <w:p w14:paraId="223A5488" w14:textId="4B678ACE" w:rsidR="00575F93" w:rsidRPr="00575F93" w:rsidRDefault="00575F93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</w:t>
      </w:r>
      <w:r w:rsidR="00DE1962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>
        <w:rPr>
          <w:rFonts w:ascii="Arial" w:hAnsi="Arial" w:cs="Arial"/>
        </w:rPr>
        <w:t>se spin cDNA</w:t>
      </w:r>
    </w:p>
    <w:p w14:paraId="132B9272" w14:textId="721A4BA1" w:rsidR="008055A1" w:rsidRPr="00231542" w:rsidRDefault="008055A1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2.5</w:t>
      </w:r>
      <w:r w:rsidR="006D502D">
        <w:rPr>
          <w:rFonts w:ascii="Arial" w:hAnsi="Arial" w:cs="Arial"/>
        </w:rPr>
        <w:t>μl</w:t>
      </w:r>
      <w:r>
        <w:rPr>
          <w:rFonts w:ascii="Arial" w:hAnsi="Arial" w:cs="Arial"/>
        </w:rPr>
        <w:t xml:space="preserve"> </w:t>
      </w:r>
      <w:r w:rsidR="00575F93">
        <w:rPr>
          <w:rFonts w:ascii="Arial" w:hAnsi="Arial" w:cs="Arial"/>
        </w:rPr>
        <w:t>cDNA</w:t>
      </w:r>
      <w:r w:rsidR="00231542">
        <w:rPr>
          <w:rFonts w:ascii="Arial" w:hAnsi="Arial" w:cs="Arial"/>
        </w:rPr>
        <w:t xml:space="preserve"> to master mix and pipet to mix</w:t>
      </w:r>
    </w:p>
    <w:p w14:paraId="2322603F" w14:textId="1177BCAE" w:rsidR="00231542" w:rsidRPr="00486498" w:rsidRDefault="00231542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</w:t>
      </w:r>
      <w:r w:rsidR="00DE1962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>
        <w:rPr>
          <w:rFonts w:ascii="Arial" w:hAnsi="Arial" w:cs="Arial"/>
        </w:rPr>
        <w:t>se spin samples</w:t>
      </w:r>
    </w:p>
    <w:p w14:paraId="4A3860C8" w14:textId="4D9428C8" w:rsidR="00F93FBA" w:rsidRPr="00F93FBA" w:rsidRDefault="00BF4FA1" w:rsidP="00F93FBA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Setup</w:t>
      </w:r>
      <w:r w:rsidR="008624BA">
        <w:rPr>
          <w:rFonts w:ascii="Arial" w:hAnsi="Arial" w:cs="Arial"/>
        </w:rPr>
        <w:t xml:space="preserve"> </w:t>
      </w:r>
      <w:commentRangeStart w:id="9"/>
      <w:commentRangeStart w:id="10"/>
      <w:r w:rsidR="008624BA">
        <w:rPr>
          <w:rFonts w:ascii="Arial" w:hAnsi="Arial" w:cs="Arial"/>
        </w:rPr>
        <w:t>PCR</w:t>
      </w:r>
      <w:commentRangeEnd w:id="9"/>
      <w:r w:rsidR="00D55505">
        <w:rPr>
          <w:rStyle w:val="CommentReference"/>
        </w:rPr>
        <w:commentReference w:id="9"/>
      </w:r>
      <w:commentRangeEnd w:id="10"/>
      <w:r w:rsidR="003A48C1">
        <w:rPr>
          <w:rStyle w:val="CommentReference"/>
        </w:rPr>
        <w:commentReference w:id="10"/>
      </w:r>
      <w:r w:rsidR="008624BA">
        <w:rPr>
          <w:rFonts w:ascii="Arial" w:hAnsi="Arial" w:cs="Arial"/>
        </w:rPr>
        <w:t xml:space="preserve"> machine</w:t>
      </w:r>
    </w:p>
    <w:tbl>
      <w:tblPr>
        <w:tblStyle w:val="PlainTable21"/>
        <w:tblpPr w:leftFromText="180" w:rightFromText="180" w:vertAnchor="text" w:horzAnchor="page" w:tblpX="3951" w:tblpY="122"/>
        <w:tblW w:w="0" w:type="auto"/>
        <w:tblLook w:val="0600" w:firstRow="0" w:lastRow="0" w:firstColumn="0" w:lastColumn="0" w:noHBand="1" w:noVBand="1"/>
      </w:tblPr>
      <w:tblGrid>
        <w:gridCol w:w="231"/>
        <w:gridCol w:w="1908"/>
        <w:gridCol w:w="1741"/>
        <w:gridCol w:w="1227"/>
        <w:gridCol w:w="1032"/>
      </w:tblGrid>
      <w:tr w:rsidR="008B433A" w:rsidRPr="00A75864" w14:paraId="57162F4C" w14:textId="57576601" w:rsidTr="00B23C3B">
        <w:trPr>
          <w:trHeight w:val="170"/>
        </w:trPr>
        <w:tc>
          <w:tcPr>
            <w:tcW w:w="0" w:type="auto"/>
          </w:tcPr>
          <w:p w14:paraId="306AE071" w14:textId="42A3BF17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F3119D5" w14:textId="1A0024B3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0" w:type="auto"/>
            <w:noWrap/>
          </w:tcPr>
          <w:p w14:paraId="69B8BE7E" w14:textId="19060288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</w:tcPr>
          <w:p w14:paraId="6F70D7DD" w14:textId="740FCB32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0" w:type="auto"/>
          </w:tcPr>
          <w:p w14:paraId="4EF10715" w14:textId="7B35AF57" w:rsidR="008624BA" w:rsidRDefault="00180117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Cycles</w:t>
            </w:r>
          </w:p>
        </w:tc>
      </w:tr>
      <w:tr w:rsidR="008B433A" w14:paraId="2F6A45D2" w14:textId="1F855F5B" w:rsidTr="00B23C3B">
        <w:trPr>
          <w:trHeight w:val="345"/>
        </w:trPr>
        <w:tc>
          <w:tcPr>
            <w:tcW w:w="0" w:type="auto"/>
          </w:tcPr>
          <w:p w14:paraId="092153C0" w14:textId="01C93040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E9697C2" w14:textId="2724C07E" w:rsidR="008624BA" w:rsidRPr="00A75864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Heat Activation</w:t>
            </w:r>
          </w:p>
        </w:tc>
        <w:tc>
          <w:tcPr>
            <w:tcW w:w="0" w:type="auto"/>
            <w:noWrap/>
          </w:tcPr>
          <w:p w14:paraId="5248D15B" w14:textId="3B91312A" w:rsidR="008624BA" w:rsidRPr="00A75864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98ºC</w:t>
            </w:r>
          </w:p>
        </w:tc>
        <w:tc>
          <w:tcPr>
            <w:tcW w:w="0" w:type="auto"/>
          </w:tcPr>
          <w:p w14:paraId="4E946EC4" w14:textId="28427D38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30”</w:t>
            </w:r>
          </w:p>
        </w:tc>
        <w:tc>
          <w:tcPr>
            <w:tcW w:w="0" w:type="auto"/>
          </w:tcPr>
          <w:p w14:paraId="5AA7E72C" w14:textId="27F39366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B433A" w14:paraId="7B1F09D1" w14:textId="4D938841" w:rsidTr="00B23C3B">
        <w:trPr>
          <w:trHeight w:val="134"/>
        </w:trPr>
        <w:tc>
          <w:tcPr>
            <w:tcW w:w="0" w:type="auto"/>
          </w:tcPr>
          <w:p w14:paraId="1B05635B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8C15A46" w14:textId="5E3C1E06" w:rsidR="008624BA" w:rsidRPr="00D33528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Denaturation</w:t>
            </w:r>
          </w:p>
        </w:tc>
        <w:tc>
          <w:tcPr>
            <w:tcW w:w="0" w:type="auto"/>
            <w:noWrap/>
          </w:tcPr>
          <w:p w14:paraId="6CB0FC74" w14:textId="1570140C" w:rsidR="008624BA" w:rsidRPr="00D33528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98ºC</w:t>
            </w:r>
          </w:p>
        </w:tc>
        <w:tc>
          <w:tcPr>
            <w:tcW w:w="0" w:type="auto"/>
          </w:tcPr>
          <w:p w14:paraId="5CD1E3DA" w14:textId="39CA345C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15”</w:t>
            </w:r>
          </w:p>
        </w:tc>
        <w:tc>
          <w:tcPr>
            <w:tcW w:w="0" w:type="auto"/>
          </w:tcPr>
          <w:p w14:paraId="2FDF0393" w14:textId="5B13A874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25-35</w:t>
            </w:r>
          </w:p>
        </w:tc>
      </w:tr>
      <w:tr w:rsidR="008B433A" w14:paraId="2F9F0692" w14:textId="2F1C1405" w:rsidTr="00B23C3B">
        <w:trPr>
          <w:trHeight w:val="324"/>
        </w:trPr>
        <w:tc>
          <w:tcPr>
            <w:tcW w:w="0" w:type="auto"/>
          </w:tcPr>
          <w:p w14:paraId="70C89F25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B8E30F9" w14:textId="05BBE9ED" w:rsidR="008624BA" w:rsidRPr="00096D53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Annealing</w:t>
            </w:r>
          </w:p>
        </w:tc>
        <w:tc>
          <w:tcPr>
            <w:tcW w:w="0" w:type="auto"/>
            <w:noWrap/>
          </w:tcPr>
          <w:p w14:paraId="78F994E6" w14:textId="06CCBB0A" w:rsidR="008624BA" w:rsidRPr="00096D53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</w:tcPr>
          <w:p w14:paraId="19D23098" w14:textId="278293C0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5’</w:t>
            </w:r>
          </w:p>
        </w:tc>
        <w:tc>
          <w:tcPr>
            <w:tcW w:w="0" w:type="auto"/>
          </w:tcPr>
          <w:p w14:paraId="6338CDB2" w14:textId="38128FA6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25-35</w:t>
            </w:r>
          </w:p>
        </w:tc>
      </w:tr>
      <w:tr w:rsidR="008B433A" w14:paraId="16DDA570" w14:textId="066E14B2" w:rsidTr="00B23C3B">
        <w:trPr>
          <w:trHeight w:val="324"/>
        </w:trPr>
        <w:tc>
          <w:tcPr>
            <w:tcW w:w="0" w:type="auto"/>
          </w:tcPr>
          <w:p w14:paraId="02CBD03B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0001BF5" w14:textId="0673D55D" w:rsidR="008624BA" w:rsidRDefault="001A3878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  <w:tc>
          <w:tcPr>
            <w:tcW w:w="0" w:type="auto"/>
            <w:noWrap/>
          </w:tcPr>
          <w:p w14:paraId="7F3D6C81" w14:textId="2857ACDD" w:rsidR="008624BA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4ºC</w:t>
            </w:r>
          </w:p>
        </w:tc>
        <w:tc>
          <w:tcPr>
            <w:tcW w:w="0" w:type="auto"/>
          </w:tcPr>
          <w:p w14:paraId="72789449" w14:textId="4E285D6F" w:rsidR="008624BA" w:rsidRPr="001E1AF6" w:rsidRDefault="008B433A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1E1AF6">
              <w:rPr>
                <w:rFonts w:ascii="Arial" w:hAnsi="Arial" w:cs="Arial"/>
              </w:rPr>
              <w:t>ndefinite</w:t>
            </w:r>
          </w:p>
        </w:tc>
        <w:tc>
          <w:tcPr>
            <w:tcW w:w="0" w:type="auto"/>
          </w:tcPr>
          <w:p w14:paraId="481CAB42" w14:textId="3C749E71" w:rsidR="008624BA" w:rsidRDefault="00E82492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A33EE" w14:paraId="2BB27714" w14:textId="77777777" w:rsidTr="00811B6F">
        <w:trPr>
          <w:trHeight w:val="324"/>
        </w:trPr>
        <w:tc>
          <w:tcPr>
            <w:tcW w:w="0" w:type="auto"/>
            <w:gridSpan w:val="5"/>
          </w:tcPr>
          <w:p w14:paraId="65027E41" w14:textId="7823DAB3" w:rsidR="003A33EE" w:rsidRPr="00FB7487" w:rsidRDefault="003A33EE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commentRangeStart w:id="11"/>
            <w:commentRangeStart w:id="12"/>
            <w:r w:rsidRPr="00FB7487">
              <w:rPr>
                <w:rFonts w:ascii="Arial" w:hAnsi="Arial" w:cs="Arial"/>
                <w:i/>
                <w:iCs/>
              </w:rPr>
              <w:t>(</w:t>
            </w:r>
            <w:r w:rsidR="00A90F2B" w:rsidRPr="00FB7487">
              <w:rPr>
                <w:rFonts w:ascii="Arial" w:hAnsi="Arial" w:cs="Arial"/>
                <w:i/>
                <w:iCs/>
              </w:rPr>
              <w:t>N</w:t>
            </w:r>
            <w:r w:rsidRPr="00FB7487">
              <w:rPr>
                <w:rFonts w:ascii="Arial" w:hAnsi="Arial" w:cs="Arial"/>
                <w:i/>
                <w:iCs/>
              </w:rPr>
              <w:t>ote:  25 cycles for C</w:t>
            </w:r>
            <w:r w:rsidR="00A90F2B" w:rsidRPr="00FB7487">
              <w:rPr>
                <w:rFonts w:ascii="Arial" w:hAnsi="Arial" w:cs="Arial"/>
                <w:i/>
                <w:iCs/>
              </w:rPr>
              <w:t>t</w:t>
            </w:r>
            <w:r w:rsidRPr="00FB7487">
              <w:rPr>
                <w:rFonts w:ascii="Arial" w:hAnsi="Arial" w:cs="Arial"/>
                <w:i/>
                <w:iCs/>
              </w:rPr>
              <w:t xml:space="preserve"> 18-21</w:t>
            </w:r>
            <w:r w:rsidR="00A90F2B" w:rsidRPr="00FB7487">
              <w:rPr>
                <w:rFonts w:ascii="Arial" w:hAnsi="Arial" w:cs="Arial"/>
                <w:i/>
                <w:iCs/>
              </w:rPr>
              <w:t>, up to 35 cycles for Ct 35</w:t>
            </w:r>
            <w:commentRangeEnd w:id="11"/>
            <w:r w:rsidR="00D55505">
              <w:rPr>
                <w:rStyle w:val="CommentReference"/>
              </w:rPr>
              <w:commentReference w:id="11"/>
            </w:r>
            <w:commentRangeEnd w:id="12"/>
            <w:r w:rsidR="003A48C1">
              <w:rPr>
                <w:rStyle w:val="CommentReference"/>
              </w:rPr>
              <w:commentReference w:id="12"/>
            </w:r>
            <w:r w:rsidR="00A90F2B" w:rsidRPr="00FB7487">
              <w:rPr>
                <w:rFonts w:ascii="Arial" w:hAnsi="Arial" w:cs="Arial"/>
                <w:i/>
                <w:iCs/>
              </w:rPr>
              <w:t>)</w:t>
            </w:r>
          </w:p>
        </w:tc>
      </w:tr>
    </w:tbl>
    <w:p w14:paraId="72C1531A" w14:textId="7D9DFFFB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317243FC" w14:textId="07A6E182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2825EC3B" w14:textId="51E44928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3DD76670" w14:textId="0B81A78A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7254E434" w14:textId="77777777" w:rsidR="001A3878" w:rsidRPr="008624BA" w:rsidRDefault="001A3878" w:rsidP="008624BA">
      <w:pPr>
        <w:spacing w:before="240"/>
        <w:rPr>
          <w:rFonts w:ascii="Arial" w:hAnsi="Arial" w:cs="Arial"/>
          <w:b/>
          <w:bCs/>
        </w:rPr>
      </w:pPr>
    </w:p>
    <w:p w14:paraId="50B99394" w14:textId="77777777" w:rsidR="00F93FBA" w:rsidRPr="00F93FBA" w:rsidRDefault="00F93FBA" w:rsidP="00F93FBA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278BFE8" w14:textId="77777777" w:rsidR="00AC7B5B" w:rsidRPr="00AC7B5B" w:rsidRDefault="00AC7B5B" w:rsidP="00AC7B5B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8B2021A" w14:textId="18FECFDB" w:rsidR="00DA7E29" w:rsidRPr="002525E0" w:rsidRDefault="00DA7E29" w:rsidP="00DA7E2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and take to main lab</w:t>
      </w:r>
    </w:p>
    <w:p w14:paraId="0BF3AA0E" w14:textId="77777777" w:rsidR="00890753" w:rsidRPr="00890753" w:rsidRDefault="00DA7E29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1DCF9F6C" w14:textId="77777777" w:rsidR="00890753" w:rsidRPr="005D19F6" w:rsidRDefault="00890753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t>SAFE STOPPING POINT, FREEZE &gt;1 DAY</w:t>
      </w:r>
    </w:p>
    <w:p w14:paraId="7734F466" w14:textId="30D23979" w:rsidR="007E42DB" w:rsidRPr="00890753" w:rsidRDefault="00762CE1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890753">
        <w:rPr>
          <w:rFonts w:ascii="Arial" w:hAnsi="Arial" w:cs="Arial"/>
        </w:rPr>
        <w:br w:type="page"/>
      </w:r>
    </w:p>
    <w:p w14:paraId="5E58BC6C" w14:textId="6E653D9E" w:rsidR="007E42DB" w:rsidRPr="007E42DB" w:rsidRDefault="007E42DB" w:rsidP="007E42DB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In main lab</w:t>
      </w:r>
    </w:p>
    <w:p w14:paraId="3CF9D4F4" w14:textId="7F96A337" w:rsidR="007E42DB" w:rsidRPr="000B2608" w:rsidRDefault="007E42DB" w:rsidP="007E42D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Qubit samples to check </w:t>
      </w:r>
      <w:r w:rsidR="000B2608">
        <w:rPr>
          <w:rFonts w:ascii="Arial" w:hAnsi="Arial" w:cs="Arial"/>
        </w:rPr>
        <w:t>concentration</w:t>
      </w:r>
      <w:r w:rsidR="00E54012">
        <w:rPr>
          <w:rFonts w:ascii="Arial" w:hAnsi="Arial" w:cs="Arial"/>
        </w:rPr>
        <w:t xml:space="preserve"> </w:t>
      </w:r>
      <w:r w:rsidR="00E54012" w:rsidRPr="00E54012">
        <w:rPr>
          <w:rFonts w:ascii="Arial" w:hAnsi="Arial" w:cs="Arial"/>
          <w:highlight w:val="yellow"/>
        </w:rPr>
        <w:t>insert location</w:t>
      </w:r>
      <w:r w:rsidR="00E54012">
        <w:rPr>
          <w:rFonts w:ascii="Arial" w:hAnsi="Arial" w:cs="Arial"/>
        </w:rPr>
        <w:t xml:space="preserve"> </w:t>
      </w:r>
    </w:p>
    <w:p w14:paraId="41EE6329" w14:textId="64E24C64" w:rsidR="000B2608" w:rsidRPr="007706FC" w:rsidRDefault="00493E1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</w:t>
      </w:r>
      <w:r w:rsidR="00803C68">
        <w:rPr>
          <w:rFonts w:ascii="Arial" w:hAnsi="Arial" w:cs="Arial"/>
        </w:rPr>
        <w:t xml:space="preserve"> </w:t>
      </w:r>
      <w:r w:rsidR="00505343">
        <w:rPr>
          <w:rFonts w:ascii="Arial" w:hAnsi="Arial" w:cs="Arial"/>
        </w:rPr>
        <w:t xml:space="preserve">working </w:t>
      </w:r>
      <w:r w:rsidR="00803C68">
        <w:rPr>
          <w:rFonts w:ascii="Arial" w:hAnsi="Arial" w:cs="Arial"/>
        </w:rPr>
        <w:t>solution</w:t>
      </w:r>
      <w:r w:rsidR="00EF08F7">
        <w:rPr>
          <w:rFonts w:ascii="Arial" w:hAnsi="Arial" w:cs="Arial"/>
        </w:rPr>
        <w:t xml:space="preserve"> </w:t>
      </w:r>
      <w:r w:rsidR="00EF08F7" w:rsidRPr="00FB7487">
        <w:rPr>
          <w:rFonts w:ascii="Arial" w:hAnsi="Arial" w:cs="Arial"/>
          <w:i/>
          <w:iCs/>
        </w:rPr>
        <w:t>(# of samples + 2 standards)</w:t>
      </w:r>
    </w:p>
    <w:tbl>
      <w:tblPr>
        <w:tblStyle w:val="PlainTable21"/>
        <w:tblpPr w:leftFromText="180" w:rightFromText="180" w:vertAnchor="text" w:horzAnchor="margin" w:tblpXSpec="center" w:tblpY="62"/>
        <w:tblW w:w="0" w:type="auto"/>
        <w:tblLook w:val="0600" w:firstRow="0" w:lastRow="0" w:firstColumn="0" w:lastColumn="0" w:noHBand="1" w:noVBand="1"/>
      </w:tblPr>
      <w:tblGrid>
        <w:gridCol w:w="222"/>
        <w:gridCol w:w="1671"/>
        <w:gridCol w:w="1083"/>
      </w:tblGrid>
      <w:tr w:rsidR="007706FC" w:rsidRPr="00A75864" w14:paraId="7F3B96A3" w14:textId="77777777" w:rsidTr="007706FC">
        <w:trPr>
          <w:trHeight w:val="170"/>
        </w:trPr>
        <w:tc>
          <w:tcPr>
            <w:tcW w:w="0" w:type="auto"/>
          </w:tcPr>
          <w:p w14:paraId="097CDB89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5FED710" w14:textId="77777777" w:rsidR="007706FC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6C8D2E71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7706FC" w14:paraId="41E5BCB3" w14:textId="77777777" w:rsidTr="007706FC">
        <w:trPr>
          <w:trHeight w:val="345"/>
        </w:trPr>
        <w:tc>
          <w:tcPr>
            <w:tcW w:w="0" w:type="auto"/>
          </w:tcPr>
          <w:p w14:paraId="2C0EF981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586A14E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Qubit buffer</w:t>
            </w:r>
          </w:p>
        </w:tc>
        <w:tc>
          <w:tcPr>
            <w:tcW w:w="0" w:type="auto"/>
            <w:noWrap/>
          </w:tcPr>
          <w:p w14:paraId="28E70634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199μl</w:t>
            </w:r>
          </w:p>
        </w:tc>
      </w:tr>
      <w:tr w:rsidR="007706FC" w14:paraId="04E74009" w14:textId="77777777" w:rsidTr="007706FC">
        <w:trPr>
          <w:trHeight w:val="134"/>
        </w:trPr>
        <w:tc>
          <w:tcPr>
            <w:tcW w:w="0" w:type="auto"/>
          </w:tcPr>
          <w:p w14:paraId="258507A1" w14:textId="77777777" w:rsidR="007706FC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B8274D7" w14:textId="77777777" w:rsidR="007706FC" w:rsidRPr="00D33528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Qubit reagent</w:t>
            </w:r>
          </w:p>
        </w:tc>
        <w:tc>
          <w:tcPr>
            <w:tcW w:w="0" w:type="auto"/>
            <w:noWrap/>
          </w:tcPr>
          <w:p w14:paraId="56C955A3" w14:textId="77777777" w:rsidR="007706FC" w:rsidRPr="00D33528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1μl</w:t>
            </w:r>
          </w:p>
        </w:tc>
      </w:tr>
      <w:tr w:rsidR="007706FC" w:rsidRPr="000F3B8A" w14:paraId="43F6DA35" w14:textId="77777777" w:rsidTr="007706FC">
        <w:trPr>
          <w:trHeight w:val="574"/>
        </w:trPr>
        <w:tc>
          <w:tcPr>
            <w:tcW w:w="0" w:type="auto"/>
          </w:tcPr>
          <w:p w14:paraId="36904960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0" w:type="auto"/>
          </w:tcPr>
          <w:p w14:paraId="585BB2E1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50EA34C2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200</w:t>
            </w:r>
            <w:r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26A7469C" w14:textId="391D6F63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3946FC5C" w14:textId="734C35A1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4DB24405" w14:textId="4AE84843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3D637148" w14:textId="77777777" w:rsidR="007706FC" w:rsidRP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27114A57" w14:textId="762C3E62" w:rsidR="007E535F" w:rsidRPr="00757F06" w:rsidRDefault="00F10E3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Vortex and </w:t>
      </w:r>
      <w:r w:rsidR="004D16F0">
        <w:rPr>
          <w:rFonts w:ascii="Arial" w:hAnsi="Arial" w:cs="Arial"/>
        </w:rPr>
        <w:t xml:space="preserve">add 190μl working solution to </w:t>
      </w:r>
      <w:r w:rsidR="00757F06">
        <w:rPr>
          <w:rFonts w:ascii="Arial" w:hAnsi="Arial" w:cs="Arial"/>
        </w:rPr>
        <w:t>standard tubes</w:t>
      </w:r>
    </w:p>
    <w:p w14:paraId="1A62209A" w14:textId="1E8333B7" w:rsidR="00757F06" w:rsidRPr="00406BE6" w:rsidRDefault="00757F06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10μl of standard to</w:t>
      </w:r>
      <w:r w:rsidR="000A26B4">
        <w:rPr>
          <w:rFonts w:ascii="Arial" w:hAnsi="Arial" w:cs="Arial"/>
        </w:rPr>
        <w:t xml:space="preserve"> appropriate tube, vortex 2-3”</w:t>
      </w:r>
    </w:p>
    <w:p w14:paraId="2A63AFF3" w14:textId="23A5F0B5" w:rsidR="00406BE6" w:rsidRPr="00F31948" w:rsidRDefault="00406BE6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199μl working solution</w:t>
      </w:r>
      <w:r w:rsidR="00F31948">
        <w:rPr>
          <w:rFonts w:ascii="Arial" w:hAnsi="Arial" w:cs="Arial"/>
        </w:rPr>
        <w:t xml:space="preserve"> to new sample tubes</w:t>
      </w:r>
    </w:p>
    <w:p w14:paraId="30101C1B" w14:textId="4F2D1A6F" w:rsidR="00F31948" w:rsidRPr="001A1CE7" w:rsidRDefault="00F3194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1μl</w:t>
      </w:r>
      <w:r w:rsidR="001A1CE7">
        <w:rPr>
          <w:rFonts w:ascii="Arial" w:hAnsi="Arial" w:cs="Arial"/>
        </w:rPr>
        <w:t xml:space="preserve"> sample to appropriate tube, vortex 2-3”</w:t>
      </w:r>
    </w:p>
    <w:p w14:paraId="105BE686" w14:textId="2CA69183" w:rsidR="001A1CE7" w:rsidRPr="001A1CE7" w:rsidRDefault="001A1CE7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@ RT, 2’</w:t>
      </w:r>
    </w:p>
    <w:p w14:paraId="1A38B1C8" w14:textId="2E8B6D94" w:rsidR="007E535F" w:rsidRPr="00CF013A" w:rsidRDefault="00ED4AF9" w:rsidP="007706FC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Press </w:t>
      </w:r>
      <w:r w:rsidRPr="00ED4AF9">
        <w:rPr>
          <w:rFonts w:ascii="Arial" w:hAnsi="Arial" w:cs="Arial"/>
          <w:b/>
          <w:bCs/>
        </w:rPr>
        <w:t>DNA</w:t>
      </w:r>
      <w:r w:rsidR="003E7A5F">
        <w:rPr>
          <w:rFonts w:ascii="Arial" w:hAnsi="Arial" w:cs="Arial"/>
        </w:rPr>
        <w:t xml:space="preserve"> &gt; </w:t>
      </w:r>
      <w:r>
        <w:rPr>
          <w:rFonts w:ascii="Arial" w:hAnsi="Arial" w:cs="Arial"/>
          <w:b/>
          <w:bCs/>
        </w:rPr>
        <w:t xml:space="preserve">dsDNA High </w:t>
      </w:r>
      <w:r w:rsidR="003E7A5F">
        <w:rPr>
          <w:rFonts w:ascii="Arial" w:hAnsi="Arial" w:cs="Arial"/>
          <w:b/>
          <w:bCs/>
        </w:rPr>
        <w:t>Sensitivity</w:t>
      </w:r>
      <w:r w:rsidR="003E7A5F">
        <w:rPr>
          <w:rFonts w:ascii="Arial" w:hAnsi="Arial" w:cs="Arial"/>
        </w:rPr>
        <w:t xml:space="preserve"> &gt; </w:t>
      </w:r>
      <w:r w:rsidR="003E7A5F">
        <w:rPr>
          <w:rFonts w:ascii="Arial" w:hAnsi="Arial" w:cs="Arial"/>
          <w:b/>
          <w:bCs/>
        </w:rPr>
        <w:t>Read Standards</w:t>
      </w:r>
    </w:p>
    <w:p w14:paraId="39E216E0" w14:textId="3E337A90" w:rsidR="00BD7516" w:rsidRPr="00BD7516" w:rsidRDefault="00CF013A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Standard #1, close lid, press </w:t>
      </w:r>
      <w:r>
        <w:rPr>
          <w:rFonts w:ascii="Arial" w:hAnsi="Arial" w:cs="Arial"/>
          <w:b/>
          <w:bCs/>
        </w:rPr>
        <w:t xml:space="preserve">Read </w:t>
      </w:r>
      <w:r w:rsidR="009D7548">
        <w:rPr>
          <w:rFonts w:ascii="Arial" w:hAnsi="Arial" w:cs="Arial"/>
          <w:b/>
          <w:bCs/>
        </w:rPr>
        <w:t>standard</w:t>
      </w:r>
      <w:r w:rsidR="009D7548">
        <w:rPr>
          <w:rFonts w:ascii="Arial" w:hAnsi="Arial" w:cs="Arial"/>
        </w:rPr>
        <w:t xml:space="preserve">, remove </w:t>
      </w:r>
      <w:r w:rsidR="00BD7516">
        <w:rPr>
          <w:rFonts w:ascii="Arial" w:hAnsi="Arial" w:cs="Arial"/>
        </w:rPr>
        <w:t>Standard #1</w:t>
      </w:r>
    </w:p>
    <w:p w14:paraId="7A3D6261" w14:textId="0830FCEC" w:rsidR="00BD7516" w:rsidRPr="00BD7516" w:rsidRDefault="00BD751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Standard #2, close lid, press </w:t>
      </w:r>
      <w:r>
        <w:rPr>
          <w:rFonts w:ascii="Arial" w:hAnsi="Arial" w:cs="Arial"/>
          <w:b/>
          <w:bCs/>
        </w:rPr>
        <w:t>Read standard</w:t>
      </w:r>
      <w:r>
        <w:rPr>
          <w:rFonts w:ascii="Arial" w:hAnsi="Arial" w:cs="Arial"/>
        </w:rPr>
        <w:t>, remove Standard #2</w:t>
      </w:r>
    </w:p>
    <w:p w14:paraId="5A63975D" w14:textId="6C08484E" w:rsidR="00BD7516" w:rsidRPr="00BD7516" w:rsidRDefault="00324CA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Press </w:t>
      </w:r>
      <w:r>
        <w:rPr>
          <w:rFonts w:ascii="Arial" w:hAnsi="Arial" w:cs="Arial"/>
          <w:b/>
          <w:bCs/>
        </w:rPr>
        <w:t>Run samples</w:t>
      </w:r>
    </w:p>
    <w:p w14:paraId="57F1C699" w14:textId="2443A40B" w:rsidR="00BD7516" w:rsidRPr="00BB3FE3" w:rsidRDefault="00324CA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Select sample volume and units</w:t>
      </w:r>
    </w:p>
    <w:p w14:paraId="3650EB58" w14:textId="53C09D68" w:rsidR="00890753" w:rsidRPr="00890753" w:rsidRDefault="00BB3FE3" w:rsidP="00890753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sample tube, close lid, press </w:t>
      </w:r>
      <w:r>
        <w:rPr>
          <w:rFonts w:ascii="Arial" w:hAnsi="Arial" w:cs="Arial"/>
          <w:b/>
          <w:bCs/>
        </w:rPr>
        <w:t>Read tube</w:t>
      </w:r>
      <w:r>
        <w:rPr>
          <w:rFonts w:ascii="Arial" w:hAnsi="Arial" w:cs="Arial"/>
        </w:rPr>
        <w:t>, record and remove sample</w:t>
      </w:r>
      <w:r w:rsidR="00890753">
        <w:rPr>
          <w:rFonts w:ascii="Arial" w:hAnsi="Arial" w:cs="Arial"/>
        </w:rPr>
        <w:t xml:space="preserve"> </w:t>
      </w:r>
      <w:r w:rsidR="00890753" w:rsidRPr="00FB7487">
        <w:rPr>
          <w:rFonts w:ascii="Arial" w:hAnsi="Arial" w:cs="Arial"/>
          <w:i/>
          <w:iCs/>
        </w:rPr>
        <w:t>(repeat for all samples)</w:t>
      </w:r>
    </w:p>
    <w:p w14:paraId="1F638CEE" w14:textId="77777777" w:rsidR="00890753" w:rsidRPr="00890753" w:rsidRDefault="00890753" w:rsidP="00890753">
      <w:pPr>
        <w:pStyle w:val="ListParagraph"/>
        <w:spacing w:before="240"/>
        <w:ind w:left="3240"/>
        <w:rPr>
          <w:rFonts w:ascii="Arial" w:hAnsi="Arial" w:cs="Arial"/>
          <w:b/>
          <w:bCs/>
        </w:rPr>
      </w:pPr>
    </w:p>
    <w:p w14:paraId="0B90F982" w14:textId="395FE8FD" w:rsidR="00890753" w:rsidRDefault="00890753" w:rsidP="00890753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PCR cleanup</w:t>
      </w:r>
      <w:r w:rsidR="00B255F9">
        <w:rPr>
          <w:rFonts w:ascii="Arial" w:hAnsi="Arial" w:cs="Arial"/>
          <w:b/>
          <w:bCs/>
        </w:rPr>
        <w:t xml:space="preserve"> </w:t>
      </w:r>
      <w:r w:rsidR="00B255F9" w:rsidRPr="00B255F9">
        <w:rPr>
          <w:rFonts w:ascii="Arial" w:hAnsi="Arial" w:cs="Arial"/>
          <w:b/>
          <w:bCs/>
          <w:i/>
          <w:iCs/>
        </w:rPr>
        <w:t>(2.5 hours)</w:t>
      </w:r>
    </w:p>
    <w:p w14:paraId="59125D01" w14:textId="786CDA0D" w:rsidR="00890753" w:rsidRPr="00F92EB1" w:rsidRDefault="00890753" w:rsidP="00890753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</w:t>
      </w:r>
    </w:p>
    <w:p w14:paraId="02F61DD0" w14:textId="180A5421" w:rsidR="00F92EB1" w:rsidRPr="0016589C" w:rsidRDefault="00F92EB1" w:rsidP="00F92EB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 down BSC with 10</w:t>
      </w:r>
      <w:r w:rsidR="009B4100">
        <w:rPr>
          <w:rFonts w:ascii="Arial" w:hAnsi="Arial" w:cs="Arial"/>
        </w:rPr>
        <w:t>% bleach</w:t>
      </w:r>
    </w:p>
    <w:p w14:paraId="032CEE39" w14:textId="22601BDC" w:rsidR="0016589C" w:rsidRPr="00A64B58" w:rsidRDefault="004A51F5" w:rsidP="0016589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13"/>
      <w:r>
        <w:rPr>
          <w:rFonts w:ascii="Arial" w:hAnsi="Arial" w:cs="Arial"/>
        </w:rPr>
        <w:t>Label MCT for each sample and assemble PCR dilution for each</w:t>
      </w:r>
      <w:r w:rsidR="00E75799">
        <w:rPr>
          <w:rFonts w:ascii="Arial" w:hAnsi="Arial" w:cs="Arial"/>
        </w:rPr>
        <w:t xml:space="preserve"> </w:t>
      </w:r>
      <w:r w:rsidR="00E75799" w:rsidRPr="00FB7487">
        <w:rPr>
          <w:rFonts w:ascii="Arial" w:hAnsi="Arial" w:cs="Arial"/>
          <w:i/>
          <w:iCs/>
        </w:rPr>
        <w:t>(</w:t>
      </w:r>
      <w:r w:rsidR="00FB7487" w:rsidRPr="00FB7487">
        <w:rPr>
          <w:rFonts w:ascii="Arial" w:hAnsi="Arial" w:cs="Arial"/>
          <w:i/>
          <w:iCs/>
        </w:rPr>
        <w:t>t</w:t>
      </w:r>
      <w:r w:rsidR="00E75799" w:rsidRPr="00FB7487">
        <w:rPr>
          <w:rFonts w:ascii="Arial" w:hAnsi="Arial" w:cs="Arial"/>
          <w:i/>
          <w:iCs/>
        </w:rPr>
        <w:t>ypically 100ng/</w:t>
      </w:r>
      <w:proofErr w:type="spellStart"/>
      <w:r w:rsidR="00E75799" w:rsidRPr="00FB7487">
        <w:rPr>
          <w:rFonts w:ascii="Arial" w:hAnsi="Arial" w:cs="Arial"/>
          <w:i/>
          <w:iCs/>
        </w:rPr>
        <w:t>μl</w:t>
      </w:r>
      <w:proofErr w:type="spellEnd"/>
      <w:r w:rsidR="00FB7487" w:rsidRPr="00FB7487">
        <w:rPr>
          <w:rFonts w:ascii="Arial" w:hAnsi="Arial" w:cs="Arial"/>
          <w:i/>
          <w:iCs/>
        </w:rPr>
        <w:t xml:space="preserve"> </w:t>
      </w:r>
      <w:commentRangeStart w:id="14"/>
      <w:commentRangeStart w:id="15"/>
      <w:r w:rsidR="00FB7487" w:rsidRPr="00FB7487">
        <w:rPr>
          <w:rFonts w:ascii="Arial" w:hAnsi="Arial" w:cs="Arial"/>
          <w:i/>
          <w:iCs/>
        </w:rPr>
        <w:t>total</w:t>
      </w:r>
      <w:commentRangeEnd w:id="14"/>
      <w:r w:rsidR="00334064">
        <w:rPr>
          <w:rStyle w:val="CommentReference"/>
        </w:rPr>
        <w:commentReference w:id="14"/>
      </w:r>
      <w:commentRangeEnd w:id="15"/>
      <w:r w:rsidR="003A48C1">
        <w:rPr>
          <w:rStyle w:val="CommentReference"/>
        </w:rPr>
        <w:commentReference w:id="15"/>
      </w:r>
      <w:r w:rsidR="00E75799" w:rsidRPr="00FB7487">
        <w:rPr>
          <w:rFonts w:ascii="Arial" w:hAnsi="Arial" w:cs="Arial"/>
          <w:i/>
          <w:iCs/>
        </w:rPr>
        <w:t>)</w:t>
      </w:r>
      <w:commentRangeEnd w:id="13"/>
      <w:r w:rsidR="008B49A9">
        <w:rPr>
          <w:rStyle w:val="CommentReference"/>
        </w:rPr>
        <w:commentReference w:id="13"/>
      </w:r>
    </w:p>
    <w:tbl>
      <w:tblPr>
        <w:tblStyle w:val="PlainTable21"/>
        <w:tblpPr w:leftFromText="180" w:rightFromText="180" w:vertAnchor="text" w:horzAnchor="page" w:tblpX="3951" w:tblpY="104"/>
        <w:tblW w:w="0" w:type="auto"/>
        <w:tblLook w:val="0600" w:firstRow="0" w:lastRow="0" w:firstColumn="0" w:lastColumn="0" w:noHBand="1" w:noVBand="1"/>
      </w:tblPr>
      <w:tblGrid>
        <w:gridCol w:w="222"/>
        <w:gridCol w:w="2391"/>
        <w:gridCol w:w="1083"/>
      </w:tblGrid>
      <w:tr w:rsidR="00A64B58" w:rsidRPr="00A75864" w14:paraId="46DA4DC2" w14:textId="77777777" w:rsidTr="00A64B58">
        <w:trPr>
          <w:trHeight w:val="170"/>
        </w:trPr>
        <w:tc>
          <w:tcPr>
            <w:tcW w:w="0" w:type="auto"/>
          </w:tcPr>
          <w:p w14:paraId="52B141C9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5358FA3" w14:textId="77777777" w:rsidR="00A64B5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22D45554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A64B58" w14:paraId="7203F547" w14:textId="77777777" w:rsidTr="00A64B58">
        <w:trPr>
          <w:trHeight w:val="345"/>
        </w:trPr>
        <w:tc>
          <w:tcPr>
            <w:tcW w:w="0" w:type="auto"/>
          </w:tcPr>
          <w:p w14:paraId="3FE5E7F0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1FFC192" w14:textId="6A94ADB1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1 PCR reaction</w:t>
            </w:r>
          </w:p>
        </w:tc>
        <w:tc>
          <w:tcPr>
            <w:tcW w:w="0" w:type="auto"/>
            <w:noWrap/>
          </w:tcPr>
          <w:p w14:paraId="7BB1E0A4" w14:textId="3FFE1B71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2.5μl</w:t>
            </w:r>
          </w:p>
        </w:tc>
      </w:tr>
      <w:tr w:rsidR="00A64B58" w14:paraId="5FC75A73" w14:textId="77777777" w:rsidTr="00A64B58">
        <w:trPr>
          <w:trHeight w:val="134"/>
        </w:trPr>
        <w:tc>
          <w:tcPr>
            <w:tcW w:w="0" w:type="auto"/>
          </w:tcPr>
          <w:p w14:paraId="1CE58ED2" w14:textId="77777777" w:rsidR="00A64B5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DA4C2AA" w14:textId="13638A38" w:rsidR="00A64B58" w:rsidRPr="00D3352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2 PCR reaction</w:t>
            </w:r>
          </w:p>
        </w:tc>
        <w:tc>
          <w:tcPr>
            <w:tcW w:w="0" w:type="auto"/>
            <w:noWrap/>
          </w:tcPr>
          <w:p w14:paraId="24CCCC53" w14:textId="7E65E5A8" w:rsidR="00A64B58" w:rsidRPr="00D3352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2.5μl</w:t>
            </w:r>
          </w:p>
        </w:tc>
      </w:tr>
      <w:tr w:rsidR="00A64B58" w:rsidRPr="000F3B8A" w14:paraId="1E291630" w14:textId="77777777" w:rsidTr="00A64B58">
        <w:trPr>
          <w:trHeight w:val="574"/>
        </w:trPr>
        <w:tc>
          <w:tcPr>
            <w:tcW w:w="0" w:type="auto"/>
          </w:tcPr>
          <w:p w14:paraId="7DE5E6DC" w14:textId="77777777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0" w:type="auto"/>
          </w:tcPr>
          <w:p w14:paraId="77D67423" w14:textId="33D7CC57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9326A68" w14:textId="40C6F7E2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45μl</w:t>
            </w:r>
          </w:p>
        </w:tc>
      </w:tr>
    </w:tbl>
    <w:p w14:paraId="66A1BD27" w14:textId="7D1E317D" w:rsid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0A5D743C" w14:textId="1D7D567D" w:rsid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5A7616C1" w14:textId="77777777" w:rsid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2F484181" w14:textId="77777777" w:rsidR="00A64B58" w:rsidRP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203955BE" w14:textId="77777777" w:rsidR="00C54913" w:rsidRDefault="00334064" w:rsidP="00C54913">
      <w:pPr>
        <w:pStyle w:val="ListParagraph"/>
        <w:spacing w:before="240"/>
        <w:ind w:left="1080"/>
        <w:rPr>
          <w:rFonts w:ascii="Arial" w:hAnsi="Arial" w:cs="Arial"/>
          <w:b/>
          <w:bCs/>
        </w:rPr>
      </w:pPr>
      <w:commentRangeStart w:id="16"/>
      <w:commentRangeStart w:id="17"/>
      <w:commentRangeEnd w:id="16"/>
      <w:r>
        <w:rPr>
          <w:rStyle w:val="CommentReference"/>
        </w:rPr>
        <w:commentReference w:id="16"/>
      </w:r>
      <w:commentRangeEnd w:id="17"/>
      <w:r w:rsidR="003A48C1">
        <w:rPr>
          <w:rStyle w:val="CommentReference"/>
        </w:rPr>
        <w:commentReference w:id="17"/>
      </w:r>
    </w:p>
    <w:p w14:paraId="341856C5" w14:textId="2CE83A38" w:rsidR="002B23DB" w:rsidRPr="0024284E" w:rsidRDefault="002B23DB" w:rsidP="002428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Quantification and normalization</w:t>
      </w:r>
    </w:p>
    <w:p w14:paraId="0C160C0F" w14:textId="65F8FE1A" w:rsidR="002B23DB" w:rsidRPr="00133B98" w:rsidRDefault="002B23DB" w:rsidP="002B23D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Label another MCT for each sample</w:t>
      </w:r>
    </w:p>
    <w:p w14:paraId="1C3918B1" w14:textId="77777777" w:rsidR="00133B98" w:rsidRPr="00133B98" w:rsidRDefault="00133B98" w:rsidP="00133B98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1BA8DB7A" w14:textId="77777777" w:rsidR="007A11A8" w:rsidRDefault="007A11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9723053" w14:textId="3D933F38" w:rsidR="0024284E" w:rsidRDefault="00133B98" w:rsidP="002428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Native barcodin</w:t>
      </w:r>
      <w:r w:rsidR="0024284E">
        <w:rPr>
          <w:rFonts w:ascii="Arial" w:hAnsi="Arial" w:cs="Arial"/>
          <w:b/>
          <w:bCs/>
        </w:rPr>
        <w:t>g</w:t>
      </w:r>
      <w:r w:rsidR="00344BA3">
        <w:rPr>
          <w:rFonts w:ascii="Arial" w:hAnsi="Arial" w:cs="Arial"/>
          <w:b/>
          <w:bCs/>
        </w:rPr>
        <w:t xml:space="preserve"> (one-pot approach)</w:t>
      </w:r>
    </w:p>
    <w:p w14:paraId="5FEA71A5" w14:textId="4D7431F4" w:rsidR="0024284E" w:rsidRPr="007A11A8" w:rsidRDefault="007614CE" w:rsidP="0024284E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Assemble the following </w:t>
      </w:r>
      <w:r w:rsidR="003F56AD">
        <w:rPr>
          <w:rFonts w:ascii="Arial" w:hAnsi="Arial" w:cs="Arial"/>
        </w:rPr>
        <w:t xml:space="preserve">master mix </w:t>
      </w:r>
      <w:r w:rsidR="004E4985">
        <w:rPr>
          <w:rFonts w:ascii="Arial" w:hAnsi="Arial" w:cs="Arial"/>
        </w:rPr>
        <w:t xml:space="preserve">in </w:t>
      </w:r>
      <w:r w:rsidR="009C0D10">
        <w:rPr>
          <w:rFonts w:ascii="Arial" w:hAnsi="Arial" w:cs="Arial"/>
        </w:rPr>
        <w:t xml:space="preserve">a new </w:t>
      </w:r>
      <w:r w:rsidR="004E4985">
        <w:rPr>
          <w:rFonts w:ascii="Arial" w:hAnsi="Arial" w:cs="Arial"/>
        </w:rPr>
        <w:t>MCT and aliquot to strip tubes</w:t>
      </w:r>
      <w:r w:rsidR="00F072A9">
        <w:rPr>
          <w:rFonts w:ascii="Arial" w:hAnsi="Arial" w:cs="Arial"/>
        </w:rPr>
        <w:t xml:space="preserve"> </w:t>
      </w:r>
      <w:r w:rsidR="00F072A9" w:rsidRPr="00F072A9">
        <w:rPr>
          <w:rFonts w:ascii="Arial" w:hAnsi="Arial" w:cs="Arial"/>
          <w:highlight w:val="yellow"/>
        </w:rPr>
        <w:t>insert location</w:t>
      </w:r>
    </w:p>
    <w:tbl>
      <w:tblPr>
        <w:tblStyle w:val="PlainTable21"/>
        <w:tblpPr w:leftFromText="180" w:rightFromText="180" w:vertAnchor="text" w:horzAnchor="page" w:tblpX="3957" w:tblpY="65"/>
        <w:tblW w:w="0" w:type="auto"/>
        <w:tblLook w:val="0600" w:firstRow="0" w:lastRow="0" w:firstColumn="0" w:lastColumn="0" w:noHBand="1" w:noVBand="1"/>
      </w:tblPr>
      <w:tblGrid>
        <w:gridCol w:w="222"/>
        <w:gridCol w:w="4378"/>
        <w:gridCol w:w="1083"/>
      </w:tblGrid>
      <w:tr w:rsidR="008D0B43" w:rsidRPr="00A75864" w14:paraId="74616919" w14:textId="77777777" w:rsidTr="00417ECA">
        <w:trPr>
          <w:trHeight w:val="170"/>
        </w:trPr>
        <w:tc>
          <w:tcPr>
            <w:tcW w:w="0" w:type="auto"/>
          </w:tcPr>
          <w:p w14:paraId="772623C4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D370434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12A8E4E2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8D0B43" w14:paraId="5604BCC2" w14:textId="77777777" w:rsidTr="00417ECA">
        <w:trPr>
          <w:trHeight w:val="345"/>
        </w:trPr>
        <w:tc>
          <w:tcPr>
            <w:tcW w:w="0" w:type="auto"/>
          </w:tcPr>
          <w:p w14:paraId="5809CA5C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AA50304" w14:textId="7F5763EF" w:rsidR="008D0B43" w:rsidRPr="00A75864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77170E3" w14:textId="0D1718D5" w:rsidR="008D0B43" w:rsidRPr="00A75864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D0B43">
              <w:rPr>
                <w:rFonts w:ascii="Arial" w:hAnsi="Arial" w:cs="Arial"/>
              </w:rPr>
              <w:t>5μl</w:t>
            </w:r>
          </w:p>
        </w:tc>
      </w:tr>
      <w:tr w:rsidR="008D0B43" w14:paraId="00E3C75D" w14:textId="77777777" w:rsidTr="00417ECA">
        <w:trPr>
          <w:trHeight w:val="134"/>
        </w:trPr>
        <w:tc>
          <w:tcPr>
            <w:tcW w:w="0" w:type="auto"/>
          </w:tcPr>
          <w:p w14:paraId="0ECA47E7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1353234" w14:textId="50E04507" w:rsidR="008D0B43" w:rsidRPr="00D33528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Ultra II End Prep Reaction Buffer</w:t>
            </w:r>
          </w:p>
        </w:tc>
        <w:tc>
          <w:tcPr>
            <w:tcW w:w="0" w:type="auto"/>
            <w:noWrap/>
          </w:tcPr>
          <w:p w14:paraId="70D39ABA" w14:textId="56F4F2BA" w:rsidR="008D0B43" w:rsidRPr="00D33528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8D0B43">
              <w:rPr>
                <w:rFonts w:ascii="Arial" w:hAnsi="Arial" w:cs="Arial"/>
              </w:rPr>
              <w:t>75μl</w:t>
            </w:r>
          </w:p>
        </w:tc>
      </w:tr>
      <w:tr w:rsidR="008D0B43" w14:paraId="13C45680" w14:textId="77777777" w:rsidTr="00417ECA">
        <w:trPr>
          <w:trHeight w:val="324"/>
        </w:trPr>
        <w:tc>
          <w:tcPr>
            <w:tcW w:w="0" w:type="auto"/>
          </w:tcPr>
          <w:p w14:paraId="3D63E81E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CCC9C9E" w14:textId="79E68E7C" w:rsidR="008D0B43" w:rsidRPr="00096D5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Ultra II End Prep Reaction </w:t>
            </w:r>
            <w:r w:rsidR="002822A7">
              <w:rPr>
                <w:rFonts w:ascii="Arial" w:hAnsi="Arial" w:cs="Arial"/>
              </w:rPr>
              <w:t>Enzyme mix</w:t>
            </w:r>
          </w:p>
        </w:tc>
        <w:tc>
          <w:tcPr>
            <w:tcW w:w="0" w:type="auto"/>
            <w:noWrap/>
          </w:tcPr>
          <w:p w14:paraId="10A136EA" w14:textId="3556C8DE" w:rsidR="008D0B43" w:rsidRPr="00096D53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  <w:r w:rsidR="008D0B43">
              <w:rPr>
                <w:rFonts w:ascii="Arial" w:hAnsi="Arial" w:cs="Arial"/>
              </w:rPr>
              <w:t>μl</w:t>
            </w:r>
          </w:p>
        </w:tc>
      </w:tr>
      <w:tr w:rsidR="00DA6281" w14:paraId="5044DEC3" w14:textId="77777777" w:rsidTr="00417ECA">
        <w:trPr>
          <w:trHeight w:val="324"/>
        </w:trPr>
        <w:tc>
          <w:tcPr>
            <w:tcW w:w="0" w:type="auto"/>
          </w:tcPr>
          <w:p w14:paraId="6E371569" w14:textId="77777777" w:rsidR="00DA6281" w:rsidRDefault="00DA6281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23D3DBA" w14:textId="1E87AEFB" w:rsidR="00DA6281" w:rsidRDefault="00DA6281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1275E7A8" w14:textId="0129F72E" w:rsidR="00DA6281" w:rsidRDefault="009F56B9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10</w:t>
            </w:r>
            <w:r w:rsidR="00DA6281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4AFD3BC7" w14:textId="2910AF5C" w:rsidR="007A11A8" w:rsidRDefault="007A11A8" w:rsidP="007A11A8">
      <w:pPr>
        <w:spacing w:before="240"/>
        <w:rPr>
          <w:rFonts w:ascii="Arial" w:hAnsi="Arial" w:cs="Arial"/>
          <w:b/>
          <w:bCs/>
        </w:rPr>
      </w:pPr>
    </w:p>
    <w:p w14:paraId="002412F9" w14:textId="02F896EE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15C2CBFB" w14:textId="6D1821C7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51D4C5CB" w14:textId="6AB4CD97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262CD802" w14:textId="77777777" w:rsidR="007A11A8" w:rsidRPr="007A11A8" w:rsidRDefault="007A11A8" w:rsidP="007A11A8">
      <w:pPr>
        <w:spacing w:before="240"/>
        <w:rPr>
          <w:rFonts w:ascii="Arial" w:hAnsi="Arial" w:cs="Arial"/>
          <w:b/>
          <w:bCs/>
        </w:rPr>
      </w:pPr>
    </w:p>
    <w:p w14:paraId="320C08FE" w14:textId="32C124CE" w:rsidR="00670AEA" w:rsidRPr="00203640" w:rsidRDefault="009F56B9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9F56B9">
        <w:rPr>
          <w:rFonts w:ascii="Arial" w:hAnsi="Arial" w:cs="Arial"/>
        </w:rPr>
        <w:t>Add 5</w:t>
      </w:r>
      <w:r>
        <w:rPr>
          <w:rFonts w:ascii="Arial" w:hAnsi="Arial" w:cs="Arial"/>
        </w:rPr>
        <w:t>μl</w:t>
      </w:r>
      <w:r w:rsidR="004E4985">
        <w:rPr>
          <w:rFonts w:ascii="Arial" w:hAnsi="Arial" w:cs="Arial"/>
        </w:rPr>
        <w:t xml:space="preserve"> of PCR dilution </w:t>
      </w:r>
    </w:p>
    <w:p w14:paraId="36ADB9B8" w14:textId="12D1F7D3" w:rsidR="00203640" w:rsidRPr="00203640" w:rsidRDefault="00203640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</w:t>
      </w:r>
    </w:p>
    <w:tbl>
      <w:tblPr>
        <w:tblStyle w:val="PlainTable21"/>
        <w:tblpPr w:leftFromText="180" w:rightFromText="180" w:vertAnchor="text" w:horzAnchor="page" w:tblpX="3957" w:tblpY="90"/>
        <w:tblW w:w="0" w:type="auto"/>
        <w:tblLook w:val="0600" w:firstRow="0" w:lastRow="0" w:firstColumn="0" w:lastColumn="0" w:noHBand="1" w:noVBand="1"/>
      </w:tblPr>
      <w:tblGrid>
        <w:gridCol w:w="222"/>
        <w:gridCol w:w="1670"/>
        <w:gridCol w:w="777"/>
      </w:tblGrid>
      <w:tr w:rsidR="00E51904" w14:paraId="752DF82F" w14:textId="77777777" w:rsidTr="00E51904">
        <w:trPr>
          <w:trHeight w:val="345"/>
        </w:trPr>
        <w:tc>
          <w:tcPr>
            <w:tcW w:w="0" w:type="auto"/>
          </w:tcPr>
          <w:p w14:paraId="2EB7EE74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143B74C" w14:textId="77777777" w:rsidR="00E51904" w:rsidRPr="00E4641B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7DDBD2AB" w14:textId="77777777" w:rsidR="00E51904" w:rsidRPr="00E4641B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E51904" w14:paraId="387CEE7C" w14:textId="77777777" w:rsidTr="00E51904">
        <w:trPr>
          <w:trHeight w:val="345"/>
        </w:trPr>
        <w:tc>
          <w:tcPr>
            <w:tcW w:w="0" w:type="auto"/>
          </w:tcPr>
          <w:p w14:paraId="7F970BE5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0B054E3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</w:p>
        </w:tc>
        <w:tc>
          <w:tcPr>
            <w:tcW w:w="0" w:type="auto"/>
            <w:noWrap/>
          </w:tcPr>
          <w:p w14:paraId="67B57CAD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E51904" w14:paraId="40193E48" w14:textId="77777777" w:rsidTr="00E51904">
        <w:trPr>
          <w:trHeight w:val="134"/>
        </w:trPr>
        <w:tc>
          <w:tcPr>
            <w:tcW w:w="0" w:type="auto"/>
          </w:tcPr>
          <w:p w14:paraId="2BD5EBA2" w14:textId="77777777" w:rsidR="00E5190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8BD5E7F" w14:textId="77777777" w:rsidR="00E51904" w:rsidRPr="00D33528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  <w:noWrap/>
          </w:tcPr>
          <w:p w14:paraId="23DF1444" w14:textId="77777777" w:rsidR="00E51904" w:rsidRPr="00D33528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E51904" w14:paraId="2420CC1C" w14:textId="77777777" w:rsidTr="00E51904">
        <w:trPr>
          <w:trHeight w:val="315"/>
        </w:trPr>
        <w:tc>
          <w:tcPr>
            <w:tcW w:w="0" w:type="auto"/>
          </w:tcPr>
          <w:p w14:paraId="2377383C" w14:textId="77777777" w:rsidR="00E5190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FB514BD" w14:textId="77777777" w:rsidR="00E51904" w:rsidRPr="00096D53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0" w:type="auto"/>
            <w:noWrap/>
          </w:tcPr>
          <w:p w14:paraId="50E96050" w14:textId="77777777" w:rsidR="00E51904" w:rsidRPr="00096D53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1’</w:t>
            </w:r>
          </w:p>
        </w:tc>
      </w:tr>
    </w:tbl>
    <w:p w14:paraId="1C1D258F" w14:textId="77777777" w:rsidR="00203640" w:rsidRPr="00670AEA" w:rsidRDefault="00203640" w:rsidP="0020364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2E7BAD2B" w14:textId="505EDE7F" w:rsidR="00670AEA" w:rsidRDefault="00670AEA" w:rsidP="00670AEA">
      <w:pPr>
        <w:spacing w:before="240"/>
        <w:rPr>
          <w:rFonts w:ascii="Arial" w:hAnsi="Arial" w:cs="Arial"/>
          <w:b/>
          <w:bCs/>
        </w:rPr>
      </w:pPr>
    </w:p>
    <w:p w14:paraId="7BB6B9F2" w14:textId="2D90F12D" w:rsidR="00E51904" w:rsidRDefault="00E51904" w:rsidP="00670AEA">
      <w:pPr>
        <w:spacing w:before="240"/>
        <w:rPr>
          <w:rFonts w:ascii="Arial" w:hAnsi="Arial" w:cs="Arial"/>
          <w:b/>
          <w:bCs/>
        </w:rPr>
      </w:pPr>
    </w:p>
    <w:p w14:paraId="2C811AB3" w14:textId="77777777" w:rsidR="00E51904" w:rsidRPr="00670AEA" w:rsidRDefault="00E51904" w:rsidP="00670AEA">
      <w:pPr>
        <w:spacing w:before="240"/>
        <w:rPr>
          <w:rFonts w:ascii="Arial" w:hAnsi="Arial" w:cs="Arial"/>
          <w:b/>
          <w:bCs/>
        </w:rPr>
      </w:pPr>
    </w:p>
    <w:p w14:paraId="2F0CADBA" w14:textId="2A177C66" w:rsidR="00C3478A" w:rsidRPr="0030746B" w:rsidRDefault="007614CE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a new MCT assemble the following</w:t>
      </w:r>
      <w:r w:rsidR="003F56AD">
        <w:rPr>
          <w:rFonts w:ascii="Arial" w:hAnsi="Arial" w:cs="Arial"/>
        </w:rPr>
        <w:t xml:space="preserve"> master mix</w:t>
      </w:r>
      <w:r w:rsidR="00814FCC">
        <w:rPr>
          <w:rFonts w:ascii="Arial" w:hAnsi="Arial" w:cs="Arial"/>
        </w:rPr>
        <w:t xml:space="preserve"> and aliquot to </w:t>
      </w:r>
      <w:r w:rsidR="004D71F3">
        <w:rPr>
          <w:rFonts w:ascii="Arial" w:hAnsi="Arial" w:cs="Arial"/>
        </w:rPr>
        <w:t xml:space="preserve">strip tubes </w:t>
      </w:r>
      <w:r w:rsidR="004D71F3" w:rsidRPr="00F072A9">
        <w:rPr>
          <w:rFonts w:ascii="Arial" w:hAnsi="Arial" w:cs="Arial"/>
          <w:highlight w:val="yellow"/>
        </w:rPr>
        <w:t>insert location</w:t>
      </w:r>
    </w:p>
    <w:tbl>
      <w:tblPr>
        <w:tblStyle w:val="PlainTable21"/>
        <w:tblpPr w:leftFromText="180" w:rightFromText="180" w:vertAnchor="text" w:horzAnchor="margin" w:tblpXSpec="center" w:tblpY="82"/>
        <w:tblW w:w="0" w:type="auto"/>
        <w:tblLook w:val="0600" w:firstRow="0" w:lastRow="0" w:firstColumn="0" w:lastColumn="0" w:noHBand="1" w:noVBand="1"/>
      </w:tblPr>
      <w:tblGrid>
        <w:gridCol w:w="222"/>
        <w:gridCol w:w="3071"/>
        <w:gridCol w:w="1083"/>
      </w:tblGrid>
      <w:tr w:rsidR="00982092" w14:paraId="3FE1F6A8" w14:textId="77777777" w:rsidTr="00982092">
        <w:trPr>
          <w:trHeight w:val="345"/>
        </w:trPr>
        <w:tc>
          <w:tcPr>
            <w:tcW w:w="0" w:type="auto"/>
          </w:tcPr>
          <w:p w14:paraId="3B873F24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E8E2D61" w14:textId="77777777" w:rsidR="00982092" w:rsidRPr="00E4641B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3F6FD242" w14:textId="77777777" w:rsidR="00982092" w:rsidRPr="00E4641B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982092" w14:paraId="45C11FD4" w14:textId="77777777" w:rsidTr="00982092">
        <w:trPr>
          <w:trHeight w:val="345"/>
        </w:trPr>
        <w:tc>
          <w:tcPr>
            <w:tcW w:w="0" w:type="auto"/>
          </w:tcPr>
          <w:p w14:paraId="5AC06C36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3044403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5B1EC3F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5.7μl</w:t>
            </w:r>
          </w:p>
        </w:tc>
      </w:tr>
      <w:tr w:rsidR="00982092" w14:paraId="13F21792" w14:textId="77777777" w:rsidTr="00982092">
        <w:trPr>
          <w:trHeight w:val="134"/>
        </w:trPr>
        <w:tc>
          <w:tcPr>
            <w:tcW w:w="0" w:type="auto"/>
          </w:tcPr>
          <w:p w14:paraId="1CEED412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14A7808" w14:textId="77777777" w:rsidR="00982092" w:rsidRPr="00D33528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Ultra II Ligation Master mix</w:t>
            </w:r>
          </w:p>
        </w:tc>
        <w:tc>
          <w:tcPr>
            <w:tcW w:w="0" w:type="auto"/>
            <w:noWrap/>
          </w:tcPr>
          <w:p w14:paraId="70EB74F0" w14:textId="77777777" w:rsidR="00982092" w:rsidRPr="00D33528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10μl</w:t>
            </w:r>
          </w:p>
        </w:tc>
      </w:tr>
      <w:tr w:rsidR="00982092" w14:paraId="7E76FF84" w14:textId="77777777" w:rsidTr="00982092">
        <w:trPr>
          <w:trHeight w:val="324"/>
        </w:trPr>
        <w:tc>
          <w:tcPr>
            <w:tcW w:w="0" w:type="auto"/>
          </w:tcPr>
          <w:p w14:paraId="497F0398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8B9C9F8" w14:textId="77777777" w:rsidR="00982092" w:rsidRPr="00096D53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Ligation Enhancer</w:t>
            </w:r>
          </w:p>
        </w:tc>
        <w:tc>
          <w:tcPr>
            <w:tcW w:w="0" w:type="auto"/>
            <w:noWrap/>
          </w:tcPr>
          <w:p w14:paraId="7A85EA35" w14:textId="77777777" w:rsidR="00982092" w:rsidRPr="00096D53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0.3μl</w:t>
            </w:r>
          </w:p>
        </w:tc>
      </w:tr>
      <w:tr w:rsidR="00982092" w14:paraId="75F30083" w14:textId="77777777" w:rsidTr="00982092">
        <w:trPr>
          <w:trHeight w:val="89"/>
        </w:trPr>
        <w:tc>
          <w:tcPr>
            <w:tcW w:w="0" w:type="auto"/>
          </w:tcPr>
          <w:p w14:paraId="36356C5B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A8AAD36" w14:textId="77777777" w:rsidR="00982092" w:rsidRP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7523B566" w14:textId="696F3E9E" w:rsidR="00982092" w:rsidRP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1</w:t>
            </w:r>
            <w:r w:rsidR="00C5596D">
              <w:rPr>
                <w:rFonts w:ascii="Arial" w:hAnsi="Arial" w:cs="Arial"/>
                <w:i/>
                <w:iCs/>
              </w:rPr>
              <w:t>6</w:t>
            </w:r>
            <w:r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0E106C85" w14:textId="2FBE916F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3CDE172E" w14:textId="77777777" w:rsidR="00982092" w:rsidRDefault="00982092" w:rsidP="0030746B">
      <w:pPr>
        <w:spacing w:before="240"/>
        <w:rPr>
          <w:rFonts w:ascii="Arial" w:hAnsi="Arial" w:cs="Arial"/>
          <w:b/>
          <w:bCs/>
        </w:rPr>
      </w:pPr>
    </w:p>
    <w:p w14:paraId="26553F09" w14:textId="2F600F24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1331ADE0" w14:textId="73E81D06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1F718E80" w14:textId="77777777" w:rsidR="0030746B" w:rsidRP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5C61A4E8" w14:textId="57D1F93A" w:rsidR="000E1412" w:rsidRPr="000E1412" w:rsidRDefault="00DD6204" w:rsidP="000E141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</w:t>
      </w:r>
      <w:r w:rsidR="00FC6F23">
        <w:rPr>
          <w:rFonts w:ascii="Arial" w:hAnsi="Arial" w:cs="Arial"/>
        </w:rPr>
        <w:t xml:space="preserve"> </w:t>
      </w:r>
      <w:r w:rsidR="000A5CB5">
        <w:rPr>
          <w:rFonts w:ascii="Arial" w:hAnsi="Arial" w:cs="Arial"/>
        </w:rPr>
        <w:t>2.5μl</w:t>
      </w:r>
      <w:r w:rsidR="0033267C">
        <w:rPr>
          <w:rFonts w:ascii="Arial" w:hAnsi="Arial" w:cs="Arial"/>
        </w:rPr>
        <w:t xml:space="preserve"> NBXX barcode</w:t>
      </w:r>
      <w:r w:rsidR="000E1412">
        <w:rPr>
          <w:rFonts w:ascii="Arial" w:hAnsi="Arial" w:cs="Arial"/>
        </w:rPr>
        <w:t xml:space="preserve"> </w:t>
      </w:r>
      <w:r w:rsidR="000E1412" w:rsidRPr="00FB7487">
        <w:rPr>
          <w:rFonts w:ascii="Arial" w:hAnsi="Arial" w:cs="Arial"/>
          <w:i/>
          <w:iCs/>
        </w:rPr>
        <w:t>(use</w:t>
      </w:r>
      <w:r w:rsidR="00930147" w:rsidRPr="00FB7487">
        <w:rPr>
          <w:rFonts w:ascii="Arial" w:hAnsi="Arial" w:cs="Arial"/>
          <w:i/>
          <w:iCs/>
        </w:rPr>
        <w:t xml:space="preserve"> 6-24 barcodes in a library)</w:t>
      </w:r>
    </w:p>
    <w:p w14:paraId="5C1E7AA2" w14:textId="2D5304DB" w:rsidR="0033267C" w:rsidRPr="00930147" w:rsidRDefault="0033267C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1.5μl previous reaction</w:t>
      </w:r>
      <w:r w:rsidR="000E1412">
        <w:rPr>
          <w:rFonts w:ascii="Arial" w:hAnsi="Arial" w:cs="Arial"/>
        </w:rPr>
        <w:t xml:space="preserve"> mixture</w:t>
      </w:r>
    </w:p>
    <w:p w14:paraId="498156DF" w14:textId="26E40327" w:rsidR="00ED3E9A" w:rsidRPr="002558A9" w:rsidRDefault="00930147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</w:t>
      </w:r>
    </w:p>
    <w:tbl>
      <w:tblPr>
        <w:tblStyle w:val="PlainTable21"/>
        <w:tblpPr w:leftFromText="180" w:rightFromText="180" w:vertAnchor="text" w:horzAnchor="page" w:tblpX="3957" w:tblpY="90"/>
        <w:tblW w:w="0" w:type="auto"/>
        <w:tblLook w:val="0600" w:firstRow="0" w:lastRow="0" w:firstColumn="0" w:lastColumn="0" w:noHBand="1" w:noVBand="1"/>
      </w:tblPr>
      <w:tblGrid>
        <w:gridCol w:w="222"/>
        <w:gridCol w:w="1670"/>
        <w:gridCol w:w="777"/>
      </w:tblGrid>
      <w:tr w:rsidR="00930147" w14:paraId="76DEEAC1" w14:textId="77777777" w:rsidTr="00811B6F">
        <w:trPr>
          <w:trHeight w:val="345"/>
        </w:trPr>
        <w:tc>
          <w:tcPr>
            <w:tcW w:w="0" w:type="auto"/>
          </w:tcPr>
          <w:p w14:paraId="133A499A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E2658AC" w14:textId="77777777" w:rsidR="00930147" w:rsidRPr="00E4641B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602497C3" w14:textId="77777777" w:rsidR="00930147" w:rsidRPr="00E4641B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930147" w14:paraId="267AF641" w14:textId="77777777" w:rsidTr="00811B6F">
        <w:trPr>
          <w:trHeight w:val="345"/>
        </w:trPr>
        <w:tc>
          <w:tcPr>
            <w:tcW w:w="0" w:type="auto"/>
          </w:tcPr>
          <w:p w14:paraId="60E0E2ED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6E7ED5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</w:p>
        </w:tc>
        <w:tc>
          <w:tcPr>
            <w:tcW w:w="0" w:type="auto"/>
            <w:noWrap/>
          </w:tcPr>
          <w:p w14:paraId="600477F6" w14:textId="18ABFAD1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20’</w:t>
            </w:r>
          </w:p>
        </w:tc>
      </w:tr>
      <w:tr w:rsidR="00930147" w14:paraId="4134CCE5" w14:textId="77777777" w:rsidTr="00811B6F">
        <w:trPr>
          <w:trHeight w:val="134"/>
        </w:trPr>
        <w:tc>
          <w:tcPr>
            <w:tcW w:w="0" w:type="auto"/>
          </w:tcPr>
          <w:p w14:paraId="5645E5F1" w14:textId="77777777" w:rsidR="00930147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2932F95" w14:textId="77777777" w:rsidR="00930147" w:rsidRPr="00D33528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  <w:noWrap/>
          </w:tcPr>
          <w:p w14:paraId="73954995" w14:textId="77777777" w:rsidR="00930147" w:rsidRPr="00D33528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930147" w14:paraId="240B990B" w14:textId="77777777" w:rsidTr="00811B6F">
        <w:trPr>
          <w:trHeight w:val="315"/>
        </w:trPr>
        <w:tc>
          <w:tcPr>
            <w:tcW w:w="0" w:type="auto"/>
          </w:tcPr>
          <w:p w14:paraId="21A53919" w14:textId="77777777" w:rsidR="00930147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A8C27A2" w14:textId="77777777" w:rsidR="00930147" w:rsidRPr="00096D53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0" w:type="auto"/>
            <w:noWrap/>
          </w:tcPr>
          <w:p w14:paraId="4DD94A7E" w14:textId="77777777" w:rsidR="00930147" w:rsidRPr="00096D53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1’</w:t>
            </w:r>
          </w:p>
        </w:tc>
      </w:tr>
    </w:tbl>
    <w:p w14:paraId="52574B9C" w14:textId="0C8E8B4F" w:rsidR="00930147" w:rsidRDefault="00930147" w:rsidP="00930147">
      <w:pPr>
        <w:spacing w:before="240"/>
        <w:rPr>
          <w:rFonts w:ascii="Arial" w:hAnsi="Arial" w:cs="Arial"/>
          <w:b/>
          <w:bCs/>
        </w:rPr>
      </w:pPr>
    </w:p>
    <w:p w14:paraId="53830D12" w14:textId="77777777" w:rsidR="00930147" w:rsidRPr="00930147" w:rsidRDefault="00930147" w:rsidP="00930147">
      <w:pPr>
        <w:spacing w:before="240"/>
        <w:rPr>
          <w:rFonts w:ascii="Arial" w:hAnsi="Arial" w:cs="Arial"/>
          <w:b/>
          <w:bCs/>
        </w:rPr>
      </w:pPr>
    </w:p>
    <w:p w14:paraId="5F54049B" w14:textId="77777777" w:rsidR="002558A9" w:rsidRPr="002558A9" w:rsidRDefault="002558A9" w:rsidP="002558A9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3C46712" w14:textId="77777777" w:rsidR="002558A9" w:rsidRPr="002558A9" w:rsidRDefault="002558A9" w:rsidP="002558A9">
      <w:pPr>
        <w:spacing w:before="240"/>
        <w:rPr>
          <w:rFonts w:ascii="Arial" w:hAnsi="Arial" w:cs="Arial"/>
          <w:b/>
          <w:bCs/>
        </w:rPr>
      </w:pPr>
    </w:p>
    <w:p w14:paraId="3A4270F9" w14:textId="2571555B" w:rsidR="005F29C1" w:rsidRPr="005D19F6" w:rsidRDefault="005F29C1" w:rsidP="005F29C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lastRenderedPageBreak/>
        <w:t xml:space="preserve">SAFE STOPPING POINT, </w:t>
      </w:r>
      <w:r w:rsidR="009F5B5C">
        <w:rPr>
          <w:rFonts w:ascii="Arial" w:hAnsi="Arial" w:cs="Arial"/>
          <w:highlight w:val="yellow"/>
        </w:rPr>
        <w:t>store @ 4ºC O/N</w:t>
      </w:r>
      <w:r w:rsidR="00583BA2">
        <w:rPr>
          <w:rFonts w:ascii="Arial" w:hAnsi="Arial" w:cs="Arial"/>
          <w:highlight w:val="yellow"/>
        </w:rPr>
        <w:t>??</w:t>
      </w:r>
    </w:p>
    <w:p w14:paraId="39993FE1" w14:textId="0C7687BF" w:rsidR="005F29C1" w:rsidRPr="005F29C1" w:rsidRDefault="005F29C1" w:rsidP="00AB4614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3A4413B3" w14:textId="38D76AD0" w:rsidR="001D1752" w:rsidRPr="007C4215" w:rsidRDefault="009930F4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7C4215">
        <w:rPr>
          <w:rFonts w:ascii="Arial" w:hAnsi="Arial" w:cs="Arial"/>
        </w:rPr>
        <w:t>Qubit reactions</w:t>
      </w:r>
      <w:r w:rsidR="007C4215">
        <w:rPr>
          <w:rFonts w:ascii="Arial" w:hAnsi="Arial" w:cs="Arial"/>
        </w:rPr>
        <w:t xml:space="preserve"> </w:t>
      </w:r>
      <w:r w:rsidR="007C4215" w:rsidRPr="007C4215">
        <w:rPr>
          <w:rFonts w:ascii="Arial" w:hAnsi="Arial" w:cs="Arial"/>
          <w:i/>
          <w:iCs/>
        </w:rPr>
        <w:t>(see previous</w:t>
      </w:r>
      <w:r w:rsidR="00FD03B5">
        <w:rPr>
          <w:rFonts w:ascii="Arial" w:hAnsi="Arial" w:cs="Arial"/>
          <w:i/>
          <w:iCs/>
        </w:rPr>
        <w:t xml:space="preserve">, </w:t>
      </w:r>
      <w:r w:rsidR="00FD03B5" w:rsidRPr="00FD03B5">
        <w:rPr>
          <w:rFonts w:ascii="Arial" w:hAnsi="Arial" w:cs="Arial"/>
          <w:b/>
          <w:bCs/>
          <w:i/>
          <w:iCs/>
        </w:rPr>
        <w:t>3 hours</w:t>
      </w:r>
      <w:r w:rsidR="00FD03B5">
        <w:rPr>
          <w:rFonts w:ascii="Arial" w:hAnsi="Arial" w:cs="Arial"/>
          <w:i/>
          <w:iCs/>
        </w:rPr>
        <w:t>)</w:t>
      </w:r>
    </w:p>
    <w:p w14:paraId="30B86521" w14:textId="48F0D6D7" w:rsidR="00930147" w:rsidRPr="002558A9" w:rsidRDefault="007C4773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</w:t>
      </w:r>
      <w:r w:rsidR="00D9377A">
        <w:rPr>
          <w:rFonts w:ascii="Arial" w:hAnsi="Arial" w:cs="Arial"/>
        </w:rPr>
        <w:t>new MC</w:t>
      </w:r>
      <w:r>
        <w:rPr>
          <w:rFonts w:ascii="Arial" w:hAnsi="Arial" w:cs="Arial"/>
        </w:rPr>
        <w:t>T,</w:t>
      </w:r>
      <w:r w:rsidR="00D9377A">
        <w:rPr>
          <w:rFonts w:ascii="Arial" w:hAnsi="Arial" w:cs="Arial"/>
        </w:rPr>
        <w:t xml:space="preserve"> pool all 20μl</w:t>
      </w:r>
      <w:r w:rsidR="00105067">
        <w:rPr>
          <w:rFonts w:ascii="Arial" w:hAnsi="Arial" w:cs="Arial"/>
        </w:rPr>
        <w:t xml:space="preserve"> o</w:t>
      </w:r>
      <w:r w:rsidR="001F4D34">
        <w:rPr>
          <w:rFonts w:ascii="Arial" w:hAnsi="Arial" w:cs="Arial"/>
        </w:rPr>
        <w:t xml:space="preserve">ne-pot barcoding reactions </w:t>
      </w:r>
      <w:r w:rsidR="00690E89" w:rsidRPr="00FB7487">
        <w:rPr>
          <w:rFonts w:ascii="Arial" w:hAnsi="Arial" w:cs="Arial"/>
          <w:i/>
          <w:iCs/>
        </w:rPr>
        <w:t>(can use same pipette tip)</w:t>
      </w:r>
    </w:p>
    <w:p w14:paraId="6CFA999B" w14:textId="352E45F4" w:rsidR="002558A9" w:rsidRPr="003F2E84" w:rsidRDefault="00690E89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0.4x volume </w:t>
      </w:r>
      <w:commentRangeStart w:id="18"/>
      <w:commentRangeStart w:id="19"/>
      <w:r>
        <w:rPr>
          <w:rFonts w:ascii="Arial" w:hAnsi="Arial" w:cs="Arial"/>
        </w:rPr>
        <w:t xml:space="preserve">SPRI beads </w:t>
      </w:r>
      <w:commentRangeEnd w:id="18"/>
      <w:r w:rsidR="00B66DE1">
        <w:rPr>
          <w:rStyle w:val="CommentReference"/>
        </w:rPr>
        <w:commentReference w:id="18"/>
      </w:r>
      <w:commentRangeEnd w:id="19"/>
      <w:r w:rsidR="001174C7">
        <w:rPr>
          <w:rStyle w:val="CommentReference"/>
        </w:rPr>
        <w:commentReference w:id="19"/>
      </w:r>
      <w:r>
        <w:rPr>
          <w:rFonts w:ascii="Arial" w:hAnsi="Arial" w:cs="Arial"/>
        </w:rPr>
        <w:t xml:space="preserve">to </w:t>
      </w:r>
      <w:r w:rsidR="003F2E84">
        <w:rPr>
          <w:rFonts w:ascii="Arial" w:hAnsi="Arial" w:cs="Arial"/>
        </w:rPr>
        <w:t>tube</w:t>
      </w:r>
      <w:r w:rsidR="005F0115">
        <w:rPr>
          <w:rFonts w:ascii="Arial" w:hAnsi="Arial" w:cs="Arial"/>
        </w:rPr>
        <w:t xml:space="preserve"> </w:t>
      </w:r>
      <w:r w:rsidR="005F0115" w:rsidRPr="005F0115">
        <w:rPr>
          <w:rFonts w:ascii="Arial" w:hAnsi="Arial" w:cs="Arial"/>
          <w:highlight w:val="yellow"/>
        </w:rPr>
        <w:t>insert location</w:t>
      </w:r>
      <w:r w:rsidR="003F2E84">
        <w:rPr>
          <w:rFonts w:ascii="Arial" w:hAnsi="Arial" w:cs="Arial"/>
        </w:rPr>
        <w:t>, mix by gently flicking or pipetting</w:t>
      </w:r>
    </w:p>
    <w:p w14:paraId="29A23C7A" w14:textId="57AC7D59" w:rsidR="003F2E84" w:rsidRPr="003F2E84" w:rsidRDefault="003F2E84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0F51A95C" w14:textId="2EDD59CE" w:rsidR="003F2E84" w:rsidRPr="00866472" w:rsidRDefault="003F2E84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5’ @ RT</w:t>
      </w:r>
    </w:p>
    <w:p w14:paraId="7CCB0DE5" w14:textId="3817923B" w:rsidR="00866472" w:rsidRPr="00866472" w:rsidRDefault="00866472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Place on magnetic rack </w:t>
      </w:r>
      <w:r w:rsidR="001076DF" w:rsidRPr="001076DF">
        <w:rPr>
          <w:rFonts w:ascii="Arial" w:hAnsi="Arial" w:cs="Arial"/>
          <w:highlight w:val="yellow"/>
        </w:rPr>
        <w:t>insert location</w:t>
      </w:r>
      <w:r w:rsidR="001076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2’ or until supernatant is completely cle</w:t>
      </w:r>
      <w:r w:rsidR="006860BB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</w:p>
    <w:p w14:paraId="1BB48CF7" w14:textId="304F2584" w:rsidR="00866472" w:rsidRPr="005F0115" w:rsidRDefault="00F9392C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Carefully remove and discard supernatant </w:t>
      </w:r>
      <w:r w:rsidRPr="00FB7487">
        <w:rPr>
          <w:rFonts w:ascii="Arial" w:hAnsi="Arial" w:cs="Arial"/>
          <w:i/>
          <w:iCs/>
        </w:rPr>
        <w:t>(do not touch pellet)</w:t>
      </w:r>
    </w:p>
    <w:p w14:paraId="675EF69E" w14:textId="0DA9BD72" w:rsidR="005F0115" w:rsidRPr="001076DF" w:rsidRDefault="005F0115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700μl SFB</w:t>
      </w:r>
      <w:r w:rsidR="001076DF">
        <w:rPr>
          <w:rFonts w:ascii="Arial" w:hAnsi="Arial" w:cs="Arial"/>
        </w:rPr>
        <w:t>, resuspend by pipetting</w:t>
      </w:r>
    </w:p>
    <w:p w14:paraId="43D570FE" w14:textId="5F3BB837" w:rsidR="001076DF" w:rsidRPr="001076DF" w:rsidRDefault="001076DF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11170A0C" w14:textId="55B48059" w:rsidR="001076DF" w:rsidRPr="0088203F" w:rsidRDefault="006771B1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</w:t>
      </w:r>
      <w:r w:rsidR="006860BB">
        <w:rPr>
          <w:rFonts w:ascii="Arial" w:hAnsi="Arial" w:cs="Arial"/>
        </w:rPr>
        <w:t>a</w:t>
      </w:r>
      <w:r>
        <w:rPr>
          <w:rFonts w:ascii="Arial" w:hAnsi="Arial" w:cs="Arial"/>
        </w:rPr>
        <w:t>nt</w:t>
      </w:r>
    </w:p>
    <w:p w14:paraId="641797D8" w14:textId="77777777" w:rsidR="0088203F" w:rsidRPr="001076DF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700μl SFB, resuspend by pipetting</w:t>
      </w:r>
    </w:p>
    <w:p w14:paraId="782925E3" w14:textId="77777777" w:rsidR="0088203F" w:rsidRPr="001076DF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5D9F6F4C" w14:textId="0CECF002" w:rsidR="0088203F" w:rsidRPr="005F1DEC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78C045A1" w14:textId="0FCB79AD" w:rsidR="005F1DEC" w:rsidRPr="005F1DEC" w:rsidRDefault="005F1DEC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 to remove residual SFB</w:t>
      </w:r>
      <w:r w:rsidR="00EE2717">
        <w:rPr>
          <w:rFonts w:ascii="Arial" w:hAnsi="Arial" w:cs="Arial"/>
        </w:rPr>
        <w:t xml:space="preserve"> </w:t>
      </w:r>
      <w:r w:rsidR="00EE2717" w:rsidRPr="00FB7487">
        <w:rPr>
          <w:rFonts w:ascii="Arial" w:hAnsi="Arial" w:cs="Arial"/>
          <w:i/>
          <w:iCs/>
        </w:rPr>
        <w:t>(do not air dry)</w:t>
      </w:r>
    </w:p>
    <w:p w14:paraId="0CA267AD" w14:textId="77777777" w:rsidR="00B66DE1" w:rsidRPr="00B66DE1" w:rsidRDefault="005F1DEC" w:rsidP="00B66DE1">
      <w:pPr>
        <w:pStyle w:val="ListParagraph"/>
        <w:numPr>
          <w:ilvl w:val="2"/>
          <w:numId w:val="1"/>
        </w:numPr>
        <w:spacing w:before="240"/>
        <w:rPr>
          <w:ins w:id="20" w:author="AJ" w:date="2020-08-18T10:06:00Z"/>
          <w:rFonts w:ascii="Arial" w:hAnsi="Arial" w:cs="Arial"/>
        </w:rPr>
      </w:pPr>
      <w:r>
        <w:rPr>
          <w:rFonts w:ascii="Arial" w:hAnsi="Arial" w:cs="Arial"/>
        </w:rPr>
        <w:t>Add 200μl 70% EtOH</w:t>
      </w:r>
    </w:p>
    <w:p w14:paraId="0C70E14A" w14:textId="4D700148" w:rsidR="00B66DE1" w:rsidRPr="001076DF" w:rsidRDefault="00B66DE1" w:rsidP="00B66DE1">
      <w:pPr>
        <w:pStyle w:val="ListParagraph"/>
        <w:numPr>
          <w:ilvl w:val="2"/>
          <w:numId w:val="1"/>
        </w:numPr>
        <w:spacing w:before="240"/>
        <w:rPr>
          <w:ins w:id="21" w:author="AJ" w:date="2020-08-18T10:06:00Z"/>
          <w:rFonts w:ascii="Arial" w:hAnsi="Arial" w:cs="Arial"/>
          <w:b/>
          <w:bCs/>
        </w:rPr>
      </w:pPr>
      <w:commentRangeStart w:id="22"/>
      <w:commentRangeStart w:id="23"/>
      <w:ins w:id="24" w:author="AJ" w:date="2020-08-18T10:06:00Z">
        <w:r w:rsidRPr="00B66DE1"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>Pulse spin</w:t>
        </w:r>
      </w:ins>
    </w:p>
    <w:commentRangeEnd w:id="22"/>
    <w:p w14:paraId="5FDF1C5A" w14:textId="6F6BBA6C" w:rsidR="00620541" w:rsidRPr="00EE2F51" w:rsidRDefault="00B66DE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Style w:val="CommentReference"/>
        </w:rPr>
        <w:commentReference w:id="22"/>
      </w:r>
      <w:commentRangeEnd w:id="23"/>
      <w:r w:rsidR="001174C7">
        <w:rPr>
          <w:rStyle w:val="CommentReference"/>
        </w:rPr>
        <w:commentReference w:id="23"/>
      </w:r>
      <w:r w:rsidR="00620541">
        <w:rPr>
          <w:rFonts w:ascii="Arial" w:hAnsi="Arial" w:cs="Arial"/>
        </w:rPr>
        <w:t xml:space="preserve">Carefully remove and discard EtOH </w:t>
      </w:r>
      <w:r w:rsidR="00620541" w:rsidRPr="00FB7487">
        <w:rPr>
          <w:rFonts w:ascii="Arial" w:hAnsi="Arial" w:cs="Arial"/>
          <w:i/>
          <w:iCs/>
        </w:rPr>
        <w:t>(do not touch pellet)</w:t>
      </w:r>
    </w:p>
    <w:p w14:paraId="12DBBA19" w14:textId="52B4506B" w:rsidR="00EE2F51" w:rsidRPr="00EA4D39" w:rsidRDefault="00EE2F5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  <w:r w:rsidR="00E35EF6">
        <w:rPr>
          <w:rFonts w:ascii="Arial" w:hAnsi="Arial" w:cs="Arial"/>
        </w:rPr>
        <w:t xml:space="preserve"> and use P10 to remove residual EtOH</w:t>
      </w:r>
      <w:r>
        <w:rPr>
          <w:rFonts w:ascii="Arial" w:hAnsi="Arial" w:cs="Arial"/>
        </w:rPr>
        <w:t xml:space="preserve"> </w:t>
      </w:r>
    </w:p>
    <w:p w14:paraId="6A7E08F6" w14:textId="02D2F651" w:rsidR="00EA4D39" w:rsidRPr="00B601BE" w:rsidRDefault="00CB3028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Leave tube lid open for 1’</w:t>
      </w:r>
      <w:r w:rsidR="00942BA3">
        <w:rPr>
          <w:rFonts w:ascii="Arial" w:hAnsi="Arial" w:cs="Arial"/>
        </w:rPr>
        <w:t xml:space="preserve"> or until </w:t>
      </w:r>
      <w:r w:rsidR="00FB7487">
        <w:rPr>
          <w:rFonts w:ascii="Arial" w:hAnsi="Arial" w:cs="Arial"/>
        </w:rPr>
        <w:t xml:space="preserve">it loses shine </w:t>
      </w:r>
      <w:r w:rsidR="00FB7487" w:rsidRPr="00FB7487">
        <w:rPr>
          <w:rFonts w:ascii="Arial" w:hAnsi="Arial" w:cs="Arial"/>
          <w:i/>
          <w:iCs/>
        </w:rPr>
        <w:t>(do not let it dry completely or it will crack and be hard to resuspend)</w:t>
      </w:r>
    </w:p>
    <w:p w14:paraId="7240416A" w14:textId="04FE8510" w:rsidR="00B601BE" w:rsidRPr="00037E41" w:rsidRDefault="00B601BE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Resuspend pellet in 30</w:t>
      </w:r>
      <w:r w:rsidR="00037E41">
        <w:rPr>
          <w:rFonts w:ascii="Arial" w:hAnsi="Arial" w:cs="Arial"/>
        </w:rPr>
        <w:t>μl EB, mix by gentle flicking or pipetting</w:t>
      </w:r>
    </w:p>
    <w:p w14:paraId="334379E0" w14:textId="3827BEF2" w:rsidR="00037E41" w:rsidRPr="00037E41" w:rsidRDefault="00037E4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2’ @ RT</w:t>
      </w:r>
    </w:p>
    <w:p w14:paraId="67D52074" w14:textId="3822B080" w:rsidR="00037E41" w:rsidRPr="00700E1A" w:rsidRDefault="003A73B6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Place on magnetic rack</w:t>
      </w:r>
      <w:r w:rsidR="004A1177">
        <w:rPr>
          <w:rFonts w:ascii="Arial" w:hAnsi="Arial" w:cs="Arial"/>
        </w:rPr>
        <w:t xml:space="preserve"> and </w:t>
      </w:r>
      <w:r w:rsidR="00EC754E">
        <w:rPr>
          <w:rFonts w:ascii="Arial" w:hAnsi="Arial" w:cs="Arial"/>
        </w:rPr>
        <w:t xml:space="preserve">transfer supernatant to </w:t>
      </w:r>
      <w:r w:rsidR="00B12FC0">
        <w:rPr>
          <w:rFonts w:ascii="Arial" w:hAnsi="Arial" w:cs="Arial"/>
        </w:rPr>
        <w:t>new lo-bin</w:t>
      </w:r>
      <w:r w:rsidR="00700E1A">
        <w:rPr>
          <w:rFonts w:ascii="Arial" w:hAnsi="Arial" w:cs="Arial"/>
        </w:rPr>
        <w:t>d</w:t>
      </w:r>
      <w:r w:rsidR="00EC754E">
        <w:rPr>
          <w:rFonts w:ascii="Arial" w:hAnsi="Arial" w:cs="Arial"/>
        </w:rPr>
        <w:t xml:space="preserve"> MCT</w:t>
      </w:r>
    </w:p>
    <w:p w14:paraId="25D9F412" w14:textId="77777777" w:rsidR="00700E1A" w:rsidRPr="00EC754E" w:rsidRDefault="00700E1A" w:rsidP="00700E1A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39977901" w14:textId="051CC986" w:rsidR="00700E1A" w:rsidRPr="00700E1A" w:rsidRDefault="00474D0B" w:rsidP="00700E1A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Qubit to check cleanup efficiency</w:t>
      </w:r>
    </w:p>
    <w:p w14:paraId="3CC423FB" w14:textId="77777777" w:rsidR="00700E1A" w:rsidRPr="00700E1A" w:rsidRDefault="00700E1A" w:rsidP="004636F4">
      <w:pPr>
        <w:pStyle w:val="ListParagraph"/>
        <w:spacing w:before="240"/>
        <w:ind w:left="2880" w:hanging="360"/>
        <w:rPr>
          <w:rFonts w:ascii="Arial" w:hAnsi="Arial" w:cs="Arial"/>
          <w:b/>
          <w:bCs/>
        </w:rPr>
      </w:pPr>
    </w:p>
    <w:p w14:paraId="65FFA833" w14:textId="75544411" w:rsidR="00FA25B5" w:rsidRPr="00A902F1" w:rsidRDefault="00FA25B5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Setup</w:t>
      </w:r>
      <w:r w:rsidR="008E0B33">
        <w:rPr>
          <w:rFonts w:ascii="Arial" w:hAnsi="Arial" w:cs="Arial"/>
        </w:rPr>
        <w:t xml:space="preserve"> AMII adapter ligation </w:t>
      </w:r>
      <w:r w:rsidR="00780F42" w:rsidRPr="00780F42">
        <w:rPr>
          <w:rFonts w:ascii="Arial" w:hAnsi="Arial" w:cs="Arial"/>
          <w:highlight w:val="yellow"/>
        </w:rPr>
        <w:t>insert location</w:t>
      </w:r>
      <w:r w:rsidR="00780F42">
        <w:rPr>
          <w:rFonts w:ascii="Arial" w:hAnsi="Arial" w:cs="Arial"/>
        </w:rPr>
        <w:t xml:space="preserve"> </w:t>
      </w:r>
      <w:r w:rsidR="00A902F1">
        <w:rPr>
          <w:rFonts w:ascii="Arial" w:hAnsi="Arial" w:cs="Arial"/>
        </w:rPr>
        <w:t>master mix</w:t>
      </w:r>
      <w:r w:rsidR="00780F42">
        <w:rPr>
          <w:rFonts w:ascii="Arial" w:hAnsi="Arial" w:cs="Arial"/>
        </w:rPr>
        <w:t xml:space="preserve"> in </w:t>
      </w:r>
      <w:r w:rsidR="00052E5F">
        <w:rPr>
          <w:rFonts w:ascii="Arial" w:hAnsi="Arial" w:cs="Arial"/>
        </w:rPr>
        <w:t>new MCT</w:t>
      </w:r>
      <w:r w:rsidR="00780F42">
        <w:rPr>
          <w:rFonts w:ascii="Arial" w:hAnsi="Arial" w:cs="Arial"/>
        </w:rPr>
        <w:t xml:space="preserve"> </w:t>
      </w:r>
    </w:p>
    <w:tbl>
      <w:tblPr>
        <w:tblStyle w:val="PlainTable21"/>
        <w:tblpPr w:leftFromText="180" w:rightFromText="180" w:vertAnchor="text" w:horzAnchor="page" w:tblpX="3909" w:tblpY="66"/>
        <w:tblW w:w="0" w:type="auto"/>
        <w:tblLook w:val="0600" w:firstRow="0" w:lastRow="0" w:firstColumn="0" w:lastColumn="0" w:noHBand="1" w:noVBand="1"/>
      </w:tblPr>
      <w:tblGrid>
        <w:gridCol w:w="222"/>
        <w:gridCol w:w="5032"/>
        <w:gridCol w:w="1083"/>
      </w:tblGrid>
      <w:tr w:rsidR="00032644" w14:paraId="49BEA633" w14:textId="77777777" w:rsidTr="0046655B">
        <w:trPr>
          <w:trHeight w:val="345"/>
        </w:trPr>
        <w:tc>
          <w:tcPr>
            <w:tcW w:w="0" w:type="auto"/>
          </w:tcPr>
          <w:p w14:paraId="6DB3FF7C" w14:textId="77777777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D5D2020" w14:textId="77777777" w:rsidR="00052E5F" w:rsidRPr="00E4641B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68A62AA3" w14:textId="77777777" w:rsidR="00052E5F" w:rsidRPr="00E4641B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052E5F" w14:paraId="092E17AC" w14:textId="77777777" w:rsidTr="0046655B">
        <w:trPr>
          <w:trHeight w:val="345"/>
        </w:trPr>
        <w:tc>
          <w:tcPr>
            <w:tcW w:w="0" w:type="auto"/>
          </w:tcPr>
          <w:p w14:paraId="31FADD74" w14:textId="77777777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00E6657" w14:textId="48012992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032644">
              <w:rPr>
                <w:rFonts w:ascii="Arial" w:hAnsi="Arial" w:cs="Arial"/>
              </w:rPr>
              <w:t>EBNext</w:t>
            </w:r>
            <w:proofErr w:type="spellEnd"/>
            <w:r w:rsidR="00032644">
              <w:rPr>
                <w:rFonts w:ascii="Arial" w:hAnsi="Arial" w:cs="Arial"/>
              </w:rPr>
              <w:t xml:space="preserve"> Quick Ligation Reaction Buffer (5X)</w:t>
            </w:r>
          </w:p>
        </w:tc>
        <w:tc>
          <w:tcPr>
            <w:tcW w:w="0" w:type="auto"/>
            <w:noWrap/>
          </w:tcPr>
          <w:p w14:paraId="4378B7C0" w14:textId="79A03A32" w:rsidR="00052E5F" w:rsidRPr="00A75864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47CAFA7D" w14:textId="77777777" w:rsidTr="0046655B">
        <w:trPr>
          <w:trHeight w:val="134"/>
        </w:trPr>
        <w:tc>
          <w:tcPr>
            <w:tcW w:w="0" w:type="auto"/>
          </w:tcPr>
          <w:p w14:paraId="484ED735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3A2EF2A" w14:textId="3102F49F" w:rsidR="00052E5F" w:rsidRPr="00D33528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Adapter</w:t>
            </w:r>
            <w:r w:rsidR="00052E5F">
              <w:rPr>
                <w:rFonts w:ascii="Arial" w:hAnsi="Arial" w:cs="Arial"/>
              </w:rPr>
              <w:t xml:space="preserve"> mix</w:t>
            </w:r>
            <w:r w:rsidR="00F02B37">
              <w:rPr>
                <w:rFonts w:ascii="Arial" w:hAnsi="Arial" w:cs="Arial"/>
              </w:rPr>
              <w:t xml:space="preserve"> (AMII)</w:t>
            </w:r>
          </w:p>
        </w:tc>
        <w:tc>
          <w:tcPr>
            <w:tcW w:w="0" w:type="auto"/>
            <w:noWrap/>
          </w:tcPr>
          <w:p w14:paraId="6CBDC8BD" w14:textId="327F95BF" w:rsidR="00052E5F" w:rsidRPr="00D33528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4F8E73AF" w14:textId="77777777" w:rsidTr="0046655B">
        <w:trPr>
          <w:trHeight w:val="324"/>
        </w:trPr>
        <w:tc>
          <w:tcPr>
            <w:tcW w:w="0" w:type="auto"/>
          </w:tcPr>
          <w:p w14:paraId="50F862C1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3F15BAE" w14:textId="1CC52B61" w:rsidR="00052E5F" w:rsidRPr="00096D53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994EB1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ick T4 DNA Ligase</w:t>
            </w:r>
          </w:p>
        </w:tc>
        <w:tc>
          <w:tcPr>
            <w:tcW w:w="0" w:type="auto"/>
            <w:noWrap/>
          </w:tcPr>
          <w:p w14:paraId="3D570CAF" w14:textId="55780725" w:rsidR="00052E5F" w:rsidRPr="00096D53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6E80DE44" w14:textId="77777777" w:rsidTr="0046655B">
        <w:trPr>
          <w:trHeight w:val="89"/>
        </w:trPr>
        <w:tc>
          <w:tcPr>
            <w:tcW w:w="0" w:type="auto"/>
          </w:tcPr>
          <w:p w14:paraId="26F8DFCF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4AEDCDF" w14:textId="77777777" w:rsidR="00052E5F" w:rsidRPr="00982092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335C143B" w14:textId="2F702614" w:rsidR="00052E5F" w:rsidRPr="00982092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20</w:t>
            </w:r>
            <w:r w:rsidR="00052E5F"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5D808172" w14:textId="22DB7E0F" w:rsid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597FC0DE" w14:textId="61D95D70" w:rsid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6AE27245" w14:textId="0C46A014" w:rsidR="00052E5F" w:rsidRDefault="00052E5F" w:rsidP="00A902F1">
      <w:pPr>
        <w:spacing w:before="240"/>
        <w:rPr>
          <w:rFonts w:ascii="Arial" w:hAnsi="Arial" w:cs="Arial"/>
          <w:b/>
          <w:bCs/>
        </w:rPr>
      </w:pPr>
    </w:p>
    <w:p w14:paraId="0C77DF08" w14:textId="77777777" w:rsidR="00052E5F" w:rsidRDefault="00052E5F" w:rsidP="00A902F1">
      <w:pPr>
        <w:spacing w:before="240"/>
        <w:rPr>
          <w:rFonts w:ascii="Arial" w:hAnsi="Arial" w:cs="Arial"/>
          <w:b/>
          <w:bCs/>
        </w:rPr>
      </w:pPr>
    </w:p>
    <w:p w14:paraId="1FBAD04D" w14:textId="77777777" w:rsidR="00A902F1" w:rsidRP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2E81C737" w14:textId="7F68D85E" w:rsidR="00A902F1" w:rsidRPr="00030733" w:rsidRDefault="00030733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master mix to sample</w:t>
      </w:r>
    </w:p>
    <w:p w14:paraId="7441825C" w14:textId="4C3B77CA" w:rsidR="00030733" w:rsidRPr="00314AFF" w:rsidRDefault="00ED4AB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20’ @ RT</w:t>
      </w:r>
    </w:p>
    <w:p w14:paraId="206F6071" w14:textId="199F6168" w:rsidR="00314AFF" w:rsidRPr="00550AAA" w:rsidRDefault="00314AF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Add 50μl (1:1) SPRI beads to sa</w:t>
      </w:r>
      <w:r w:rsidR="00550AAA">
        <w:rPr>
          <w:rFonts w:ascii="Arial" w:hAnsi="Arial" w:cs="Arial"/>
        </w:rPr>
        <w:t>mple, mix by gently flicking or pipetting</w:t>
      </w:r>
    </w:p>
    <w:p w14:paraId="1E9817B3" w14:textId="6B0161AB" w:rsidR="00550AAA" w:rsidRPr="00550AAA" w:rsidRDefault="00550AAA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2F0CD04A" w14:textId="696F0ED5" w:rsidR="00550AAA" w:rsidRPr="00550AAA" w:rsidRDefault="00550AAA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5’ @ RT</w:t>
      </w:r>
    </w:p>
    <w:p w14:paraId="088F37F7" w14:textId="5D6669E1" w:rsidR="00710CC0" w:rsidRPr="00710CC0" w:rsidRDefault="00710CC0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Place on magnetic rack 2’ or until supernatant is completely clear</w:t>
      </w:r>
    </w:p>
    <w:p w14:paraId="4A6BDE8A" w14:textId="77777777" w:rsidR="002C5A62" w:rsidRPr="005F0115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Carefully remove and discard supernatant </w:t>
      </w:r>
      <w:r w:rsidRPr="00FB7487">
        <w:rPr>
          <w:rFonts w:ascii="Arial" w:hAnsi="Arial" w:cs="Arial"/>
          <w:i/>
          <w:iCs/>
        </w:rPr>
        <w:t>(do not touch pellet)</w:t>
      </w:r>
    </w:p>
    <w:p w14:paraId="27453564" w14:textId="4DCA91C9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250μl SFB, resuspend by pipetting</w:t>
      </w:r>
    </w:p>
    <w:p w14:paraId="251E0E54" w14:textId="77777777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0D186D8F" w14:textId="77777777" w:rsidR="002C5A62" w:rsidRPr="0088203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7D2FAD89" w14:textId="67BE5E28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</w:t>
      </w:r>
      <w:r w:rsidR="0009043C">
        <w:rPr>
          <w:rFonts w:ascii="Arial" w:hAnsi="Arial" w:cs="Arial"/>
        </w:rPr>
        <w:t>250</w:t>
      </w:r>
      <w:r>
        <w:rPr>
          <w:rFonts w:ascii="Arial" w:hAnsi="Arial" w:cs="Arial"/>
        </w:rPr>
        <w:t>μl SFB, resuspend by pipetting</w:t>
      </w:r>
    </w:p>
    <w:p w14:paraId="29214F84" w14:textId="77777777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7DF44068" w14:textId="77777777" w:rsidR="002C5A62" w:rsidRPr="005F1DEC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1E57E499" w14:textId="77777777" w:rsidR="002C5A62" w:rsidRPr="005F1DEC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Pulse spin to remove residual SFB </w:t>
      </w:r>
      <w:r w:rsidRPr="00FB7487">
        <w:rPr>
          <w:rFonts w:ascii="Arial" w:hAnsi="Arial" w:cs="Arial"/>
          <w:i/>
          <w:iCs/>
        </w:rPr>
        <w:t>(do not air dry)</w:t>
      </w:r>
    </w:p>
    <w:p w14:paraId="3CF8B1EF" w14:textId="54A89C7E" w:rsidR="00710CC0" w:rsidRPr="007F4069" w:rsidRDefault="0009043C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15μl EB</w:t>
      </w:r>
      <w:r w:rsidR="007F4069">
        <w:rPr>
          <w:rFonts w:ascii="Arial" w:hAnsi="Arial" w:cs="Arial"/>
        </w:rPr>
        <w:t>, resuspend by pipetting</w:t>
      </w:r>
    </w:p>
    <w:p w14:paraId="63887CD1" w14:textId="3A013B54" w:rsidR="007F4069" w:rsidRPr="007F4069" w:rsidRDefault="007F4069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2’ @ RT</w:t>
      </w:r>
    </w:p>
    <w:p w14:paraId="5C4DE20D" w14:textId="6636A381" w:rsidR="007F4069" w:rsidRPr="00FF2C53" w:rsidRDefault="007F4069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Place on magnetic rack until </w:t>
      </w:r>
      <w:r w:rsidR="00FF2C53">
        <w:rPr>
          <w:rFonts w:ascii="Arial" w:hAnsi="Arial" w:cs="Arial"/>
        </w:rPr>
        <w:t>clear</w:t>
      </w:r>
    </w:p>
    <w:p w14:paraId="592B6DDE" w14:textId="37906BEA" w:rsidR="00FF2C53" w:rsidRPr="00955CAA" w:rsidRDefault="00FF2C53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Transfer supernatant to new lo-bind MCT</w:t>
      </w:r>
      <w:r w:rsidR="00E07D3B">
        <w:rPr>
          <w:rFonts w:ascii="Arial" w:hAnsi="Arial" w:cs="Arial"/>
        </w:rPr>
        <w:t xml:space="preserve"> </w:t>
      </w:r>
      <w:r w:rsidR="00E07D3B">
        <w:rPr>
          <w:rFonts w:ascii="Arial" w:hAnsi="Arial" w:cs="Arial"/>
          <w:i/>
          <w:iCs/>
        </w:rPr>
        <w:t>(can store in 10mM Tris pH 8 @ 4ºC for up to a week)</w:t>
      </w:r>
    </w:p>
    <w:p w14:paraId="644E1E6F" w14:textId="65B9A085" w:rsidR="00955CAA" w:rsidRPr="003532CD" w:rsidRDefault="00955CAA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Qubit sample</w:t>
      </w:r>
      <w:r w:rsidR="003532CD">
        <w:rPr>
          <w:rFonts w:ascii="Arial" w:hAnsi="Arial" w:cs="Arial"/>
        </w:rPr>
        <w:t xml:space="preserve"> </w:t>
      </w:r>
      <w:r w:rsidR="003532CD">
        <w:rPr>
          <w:rFonts w:ascii="Arial" w:hAnsi="Arial" w:cs="Arial"/>
          <w:i/>
          <w:iCs/>
        </w:rPr>
        <w:t>(see previous)</w:t>
      </w:r>
    </w:p>
    <w:p w14:paraId="1D4FF8A4" w14:textId="77777777" w:rsidR="003532CD" w:rsidRPr="003532CD" w:rsidRDefault="003532CD" w:rsidP="003532CD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8B2FDA6" w14:textId="6CCD90E2" w:rsidR="003532CD" w:rsidRDefault="003532CD" w:rsidP="003532CD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MinION</w:t>
      </w:r>
      <w:proofErr w:type="spellEnd"/>
      <w:r>
        <w:rPr>
          <w:rFonts w:ascii="Arial" w:hAnsi="Arial" w:cs="Arial"/>
          <w:b/>
          <w:bCs/>
        </w:rPr>
        <w:t xml:space="preserve"> sequencing</w:t>
      </w:r>
    </w:p>
    <w:p w14:paraId="253C2025" w14:textId="1FF0AE08" w:rsidR="003532CD" w:rsidRPr="00E266A1" w:rsidRDefault="00061FB0" w:rsidP="00061FB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Prime </w:t>
      </w:r>
      <w:proofErr w:type="spellStart"/>
      <w:r>
        <w:rPr>
          <w:rFonts w:ascii="Arial" w:hAnsi="Arial" w:cs="Arial"/>
        </w:rPr>
        <w:t>flowcell</w:t>
      </w:r>
      <w:proofErr w:type="spellEnd"/>
      <w:r>
        <w:rPr>
          <w:rFonts w:ascii="Arial" w:hAnsi="Arial" w:cs="Arial"/>
        </w:rPr>
        <w:t xml:space="preserve"> </w:t>
      </w:r>
      <w:r w:rsidR="00D6126B" w:rsidRPr="00D6126B">
        <w:rPr>
          <w:rFonts w:ascii="Arial" w:hAnsi="Arial" w:cs="Arial"/>
          <w:highlight w:val="yellow"/>
        </w:rPr>
        <w:t>insert location</w:t>
      </w:r>
      <w:r w:rsidR="00D6126B">
        <w:rPr>
          <w:rFonts w:ascii="Arial" w:hAnsi="Arial" w:cs="Arial"/>
        </w:rPr>
        <w:t xml:space="preserve"> </w:t>
      </w:r>
      <w:r w:rsidR="00E266A1">
        <w:rPr>
          <w:rFonts w:ascii="Arial" w:hAnsi="Arial" w:cs="Arial"/>
        </w:rPr>
        <w:t>and load 20ng library</w:t>
      </w:r>
    </w:p>
    <w:p w14:paraId="45D22B9D" w14:textId="13871A73" w:rsidR="00E266A1" w:rsidRPr="00E266A1" w:rsidRDefault="00E266A1" w:rsidP="00E266A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Thaw following reagents </w:t>
      </w:r>
      <w:r w:rsidR="00D6126B" w:rsidRPr="00D6126B">
        <w:rPr>
          <w:rFonts w:ascii="Arial" w:hAnsi="Arial" w:cs="Arial"/>
          <w:highlight w:val="yellow"/>
        </w:rPr>
        <w:t>insert location</w:t>
      </w:r>
      <w:r w:rsidR="00D612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@ RT, then put on ice</w:t>
      </w:r>
    </w:p>
    <w:p w14:paraId="02AB1546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Sequencing buffer (SQB)</w:t>
      </w:r>
    </w:p>
    <w:p w14:paraId="785BE097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Loading beads (LB)</w:t>
      </w:r>
    </w:p>
    <w:p w14:paraId="77C3E99B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Flush buffer (FLB)</w:t>
      </w:r>
    </w:p>
    <w:p w14:paraId="2F0AEA2F" w14:textId="4611B60C" w:rsidR="00952D91" w:rsidRDefault="000F0E09" w:rsidP="00952D91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Flush tether (FLT)</w:t>
      </w:r>
    </w:p>
    <w:p w14:paraId="3081B7D6" w14:textId="7BA234E8" w:rsidR="00952D91" w:rsidRDefault="004B0874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F851FE">
        <w:rPr>
          <w:rFonts w:ascii="Arial" w:hAnsi="Arial" w:cs="Arial"/>
        </w:rPr>
        <w:t xml:space="preserve"> 30μl FLT to FLB, vortex to mix</w:t>
      </w:r>
    </w:p>
    <w:p w14:paraId="18D4A9FC" w14:textId="3E9AA1E5" w:rsidR="00147782" w:rsidRDefault="00147782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Place new flow cell on </w:t>
      </w:r>
      <w:proofErr w:type="spellStart"/>
      <w:r>
        <w:rPr>
          <w:rFonts w:ascii="Arial" w:hAnsi="Arial" w:cs="Arial"/>
        </w:rPr>
        <w:t>MinION</w:t>
      </w:r>
      <w:proofErr w:type="spellEnd"/>
      <w:r w:rsidR="008F3DDD">
        <w:rPr>
          <w:rFonts w:ascii="Arial" w:hAnsi="Arial" w:cs="Arial"/>
        </w:rPr>
        <w:t xml:space="preserve"> </w:t>
      </w:r>
      <w:r w:rsidR="008F3DDD" w:rsidRPr="008F3DDD">
        <w:rPr>
          <w:rFonts w:ascii="Arial" w:hAnsi="Arial" w:cs="Arial"/>
          <w:i/>
          <w:iCs/>
        </w:rPr>
        <w:t>(note</w:t>
      </w:r>
      <w:r w:rsidR="008F3DDD">
        <w:rPr>
          <w:rFonts w:ascii="Arial" w:hAnsi="Arial" w:cs="Arial"/>
          <w:i/>
          <w:iCs/>
        </w:rPr>
        <w:t xml:space="preserve"> pores and flow cell number)</w:t>
      </w:r>
    </w:p>
    <w:p w14:paraId="6072EE5C" w14:textId="1453B854" w:rsidR="00147782" w:rsidRDefault="008F3DDD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Rotate inlet port cover clockwise 90º so </w:t>
      </w:r>
      <w:r w:rsidR="00F10315">
        <w:rPr>
          <w:rFonts w:ascii="Arial" w:hAnsi="Arial" w:cs="Arial"/>
        </w:rPr>
        <w:t>priming port is visible</w:t>
      </w:r>
    </w:p>
    <w:p w14:paraId="6AD336F8" w14:textId="55FDCAD2" w:rsidR="00F10315" w:rsidRPr="00C96ECF" w:rsidRDefault="00B27497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With P1000, volume @ 800μl</w:t>
      </w:r>
      <w:r w:rsidR="00D96D3E">
        <w:rPr>
          <w:rFonts w:ascii="Arial" w:hAnsi="Arial" w:cs="Arial"/>
        </w:rPr>
        <w:t xml:space="preserve">, </w:t>
      </w:r>
      <w:r w:rsidR="0043295D">
        <w:rPr>
          <w:rFonts w:ascii="Arial" w:hAnsi="Arial" w:cs="Arial"/>
        </w:rPr>
        <w:t xml:space="preserve">place tip in inlet port and </w:t>
      </w:r>
      <w:r w:rsidR="00A03102">
        <w:rPr>
          <w:rFonts w:ascii="Arial" w:hAnsi="Arial" w:cs="Arial"/>
        </w:rPr>
        <w:t xml:space="preserve">turn volume dial </w:t>
      </w:r>
      <w:r w:rsidR="006F5F5E">
        <w:rPr>
          <w:rFonts w:ascii="Arial" w:hAnsi="Arial" w:cs="Arial"/>
        </w:rPr>
        <w:t>increasingly to remove air</w:t>
      </w:r>
      <w:r w:rsidR="003E42EE">
        <w:rPr>
          <w:rFonts w:ascii="Arial" w:hAnsi="Arial" w:cs="Arial"/>
        </w:rPr>
        <w:t xml:space="preserve"> </w:t>
      </w:r>
      <w:r w:rsidR="003E42EE">
        <w:rPr>
          <w:rFonts w:ascii="Arial" w:hAnsi="Arial" w:cs="Arial"/>
          <w:i/>
          <w:iCs/>
        </w:rPr>
        <w:t>(do not remove so much volume so that air is introduced onto the rectangular array</w:t>
      </w:r>
      <w:r w:rsidR="00A04460">
        <w:rPr>
          <w:rFonts w:ascii="Arial" w:hAnsi="Arial" w:cs="Arial"/>
          <w:i/>
          <w:iCs/>
        </w:rPr>
        <w:t xml:space="preserve"> via outlet)</w:t>
      </w:r>
    </w:p>
    <w:p w14:paraId="045AAE23" w14:textId="76F739CA" w:rsidR="00C96ECF" w:rsidRDefault="00C96ECF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Load 800μl FLB </w:t>
      </w:r>
      <w:r w:rsidRPr="00C96ECF">
        <w:rPr>
          <w:rFonts w:ascii="Arial" w:hAnsi="Arial" w:cs="Arial"/>
          <w:i/>
          <w:iCs/>
        </w:rPr>
        <w:t>(plus FLT)</w:t>
      </w:r>
      <w:r>
        <w:rPr>
          <w:rFonts w:ascii="Arial" w:hAnsi="Arial" w:cs="Arial"/>
        </w:rPr>
        <w:t xml:space="preserve"> into flow cell </w:t>
      </w:r>
      <w:r w:rsidR="006F3F60">
        <w:rPr>
          <w:rFonts w:ascii="Arial" w:hAnsi="Arial" w:cs="Arial"/>
        </w:rPr>
        <w:t xml:space="preserve">via inlet port </w:t>
      </w:r>
      <w:r w:rsidR="006F3F60" w:rsidRPr="006F3F60">
        <w:rPr>
          <w:rFonts w:ascii="Arial" w:hAnsi="Arial" w:cs="Arial"/>
          <w:b/>
          <w:bCs/>
          <w:i/>
          <w:iCs/>
        </w:rPr>
        <w:t>slowly</w:t>
      </w:r>
      <w:r w:rsidR="006F3F60">
        <w:rPr>
          <w:rFonts w:ascii="Arial" w:hAnsi="Arial" w:cs="Arial"/>
        </w:rPr>
        <w:t xml:space="preserve"> to avoid bubbles</w:t>
      </w:r>
    </w:p>
    <w:p w14:paraId="0570F006" w14:textId="7E3511BD" w:rsidR="001B5858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Wait 5’</w:t>
      </w:r>
    </w:p>
    <w:p w14:paraId="54F6743F" w14:textId="2293FD41" w:rsidR="001B5858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Gently lift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cover to open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</w:t>
      </w:r>
    </w:p>
    <w:p w14:paraId="22677717" w14:textId="7A25E0FB" w:rsidR="002D1F65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Load </w:t>
      </w:r>
      <w:r w:rsidR="007B1C95">
        <w:rPr>
          <w:rFonts w:ascii="Arial" w:hAnsi="Arial" w:cs="Arial"/>
        </w:rPr>
        <w:t xml:space="preserve">another 200μl FLB </w:t>
      </w:r>
      <w:r w:rsidR="007B1C95">
        <w:rPr>
          <w:rFonts w:ascii="Arial" w:hAnsi="Arial" w:cs="Arial"/>
          <w:i/>
          <w:iCs/>
        </w:rPr>
        <w:t>(plus FLT)</w:t>
      </w:r>
      <w:r w:rsidR="007B1C95">
        <w:rPr>
          <w:rFonts w:ascii="Arial" w:hAnsi="Arial" w:cs="Arial"/>
        </w:rPr>
        <w:t xml:space="preserve"> into flow cell via in</w:t>
      </w:r>
      <w:r w:rsidR="008234B0">
        <w:rPr>
          <w:rFonts w:ascii="Arial" w:hAnsi="Arial" w:cs="Arial"/>
        </w:rPr>
        <w:t xml:space="preserve">let port to initiate siphon at </w:t>
      </w:r>
      <w:proofErr w:type="spellStart"/>
      <w:r w:rsidR="008234B0">
        <w:rPr>
          <w:rFonts w:ascii="Arial" w:hAnsi="Arial" w:cs="Arial"/>
        </w:rPr>
        <w:t>SpotOn</w:t>
      </w:r>
      <w:proofErr w:type="spellEnd"/>
      <w:r w:rsidR="008234B0">
        <w:rPr>
          <w:rFonts w:ascii="Arial" w:hAnsi="Arial" w:cs="Arial"/>
        </w:rPr>
        <w:t xml:space="preserve"> port to </w:t>
      </w:r>
      <w:r w:rsidR="001B1BBF">
        <w:rPr>
          <w:rFonts w:ascii="Arial" w:hAnsi="Arial" w:cs="Arial"/>
        </w:rPr>
        <w:t>load library dilution</w:t>
      </w:r>
    </w:p>
    <w:p w14:paraId="1A34FFC9" w14:textId="77777777" w:rsidR="002D1F65" w:rsidRDefault="002D1F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69992A" w14:textId="77777777" w:rsidR="001B5858" w:rsidRDefault="001B5858" w:rsidP="009454D6">
      <w:pPr>
        <w:pStyle w:val="ListParagraph"/>
        <w:spacing w:before="240"/>
        <w:ind w:left="3600"/>
        <w:rPr>
          <w:rFonts w:ascii="Arial" w:hAnsi="Arial" w:cs="Arial"/>
        </w:rPr>
      </w:pPr>
    </w:p>
    <w:p w14:paraId="0F9632C0" w14:textId="104E1D5D" w:rsidR="00731833" w:rsidRPr="00964ED2" w:rsidRDefault="004B72AA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In new MCT prepare library dilution</w:t>
      </w:r>
      <w:r w:rsidR="002C768A">
        <w:rPr>
          <w:rFonts w:ascii="Arial" w:hAnsi="Arial" w:cs="Arial"/>
        </w:rPr>
        <w:t xml:space="preserve"> </w:t>
      </w:r>
      <w:r w:rsidR="002C768A">
        <w:rPr>
          <w:rFonts w:ascii="Arial" w:hAnsi="Arial" w:cs="Arial"/>
          <w:i/>
          <w:iCs/>
        </w:rPr>
        <w:t>(mix LB immediately before use)</w:t>
      </w:r>
    </w:p>
    <w:tbl>
      <w:tblPr>
        <w:tblStyle w:val="PlainTable21"/>
        <w:tblpPr w:leftFromText="180" w:rightFromText="180" w:vertAnchor="text" w:horzAnchor="page" w:tblpX="5048" w:tblpY="59"/>
        <w:tblW w:w="0" w:type="auto"/>
        <w:tblLayout w:type="fixed"/>
        <w:tblLook w:val="0600" w:firstRow="0" w:lastRow="0" w:firstColumn="0" w:lastColumn="0" w:noHBand="1" w:noVBand="1"/>
      </w:tblPr>
      <w:tblGrid>
        <w:gridCol w:w="236"/>
        <w:gridCol w:w="2914"/>
        <w:gridCol w:w="1083"/>
      </w:tblGrid>
      <w:tr w:rsidR="00964ED2" w14:paraId="0F785B0A" w14:textId="77777777" w:rsidTr="00964ED2">
        <w:trPr>
          <w:trHeight w:val="345"/>
        </w:trPr>
        <w:tc>
          <w:tcPr>
            <w:tcW w:w="236" w:type="dxa"/>
          </w:tcPr>
          <w:p w14:paraId="6B1984C6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4" w:type="dxa"/>
          </w:tcPr>
          <w:p w14:paraId="4D07A1C8" w14:textId="77777777" w:rsidR="00964ED2" w:rsidRPr="00E4641B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083" w:type="dxa"/>
            <w:noWrap/>
          </w:tcPr>
          <w:p w14:paraId="38D64741" w14:textId="77777777" w:rsidR="00964ED2" w:rsidRPr="00E4641B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964ED2" w14:paraId="098611F3" w14:textId="77777777" w:rsidTr="00964ED2">
        <w:trPr>
          <w:trHeight w:val="345"/>
        </w:trPr>
        <w:tc>
          <w:tcPr>
            <w:tcW w:w="236" w:type="dxa"/>
          </w:tcPr>
          <w:p w14:paraId="17493A9E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4" w:type="dxa"/>
          </w:tcPr>
          <w:p w14:paraId="6F5A8AC6" w14:textId="77777777" w:rsidR="00964ED2" w:rsidRPr="00A75864" w:rsidRDefault="00964ED2" w:rsidP="00964ED2">
            <w:pPr>
              <w:pStyle w:val="ListParagraph"/>
              <w:spacing w:before="240"/>
              <w:ind w:left="0" w:right="-6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SQB</w:t>
            </w:r>
          </w:p>
        </w:tc>
        <w:tc>
          <w:tcPr>
            <w:tcW w:w="1083" w:type="dxa"/>
            <w:noWrap/>
          </w:tcPr>
          <w:p w14:paraId="7F8AC3CA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37.5μl</w:t>
            </w:r>
          </w:p>
        </w:tc>
      </w:tr>
      <w:tr w:rsidR="00964ED2" w14:paraId="2026D8F7" w14:textId="77777777" w:rsidTr="00964ED2">
        <w:trPr>
          <w:trHeight w:val="134"/>
        </w:trPr>
        <w:tc>
          <w:tcPr>
            <w:tcW w:w="236" w:type="dxa"/>
          </w:tcPr>
          <w:p w14:paraId="776B4A9A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6A19E00B" w14:textId="77777777" w:rsidR="00964ED2" w:rsidRPr="00D33528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LB</w:t>
            </w:r>
          </w:p>
        </w:tc>
        <w:tc>
          <w:tcPr>
            <w:tcW w:w="1083" w:type="dxa"/>
            <w:noWrap/>
          </w:tcPr>
          <w:p w14:paraId="7DB4E7A0" w14:textId="77777777" w:rsidR="00964ED2" w:rsidRPr="00D33528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25.5μl</w:t>
            </w:r>
          </w:p>
        </w:tc>
      </w:tr>
      <w:tr w:rsidR="00964ED2" w14:paraId="7BC824DE" w14:textId="77777777" w:rsidTr="00964ED2">
        <w:trPr>
          <w:trHeight w:val="324"/>
        </w:trPr>
        <w:tc>
          <w:tcPr>
            <w:tcW w:w="236" w:type="dxa"/>
          </w:tcPr>
          <w:p w14:paraId="0D5E4EAE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75FD1F9B" w14:textId="77777777" w:rsidR="00964ED2" w:rsidRPr="00096D53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library (20ng total) </w:t>
            </w:r>
          </w:p>
        </w:tc>
        <w:tc>
          <w:tcPr>
            <w:tcW w:w="1083" w:type="dxa"/>
            <w:noWrap/>
          </w:tcPr>
          <w:p w14:paraId="0AB27892" w14:textId="77777777" w:rsidR="00964ED2" w:rsidRPr="00096D53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12μl</w:t>
            </w:r>
          </w:p>
        </w:tc>
      </w:tr>
      <w:tr w:rsidR="00964ED2" w14:paraId="4713F2D3" w14:textId="77777777" w:rsidTr="00964ED2">
        <w:trPr>
          <w:trHeight w:val="89"/>
        </w:trPr>
        <w:tc>
          <w:tcPr>
            <w:tcW w:w="236" w:type="dxa"/>
          </w:tcPr>
          <w:p w14:paraId="483B62D1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294AC3AB" w14:textId="77777777" w:rsidR="00964ED2" w:rsidRPr="0098209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1083" w:type="dxa"/>
            <w:noWrap/>
          </w:tcPr>
          <w:p w14:paraId="3441457F" w14:textId="77777777" w:rsidR="00964ED2" w:rsidRPr="0098209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75</w:t>
            </w:r>
            <w:r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1FC93E19" w14:textId="065FF93C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2AE93675" w14:textId="4FDB012B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1FC8A038" w14:textId="6EB756C3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0A886F8E" w14:textId="2F2C3FAD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4F93A650" w14:textId="7813049F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0CA5481E" w14:textId="3BCC6038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2A941C76" w14:textId="77777777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7CFB1AFA" w14:textId="4846F2EA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64E1CBDA" w14:textId="77777777" w:rsidR="00964ED2" w:rsidRPr="00DB1DC7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65FA3431" w14:textId="6062F8A3" w:rsidR="00DB1DC7" w:rsidRDefault="00964ED2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Mix by gently pipetting</w:t>
      </w:r>
    </w:p>
    <w:p w14:paraId="4FE9625A" w14:textId="4F66D2C5" w:rsidR="00D96D5D" w:rsidRDefault="00D96D5D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Add 75μl library dilution to flow cell via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 dropwise</w:t>
      </w:r>
      <w:r w:rsidR="00035694">
        <w:rPr>
          <w:rFonts w:ascii="Arial" w:hAnsi="Arial" w:cs="Arial"/>
        </w:rPr>
        <w:t xml:space="preserve"> </w:t>
      </w:r>
      <w:r w:rsidR="00035694">
        <w:rPr>
          <w:rFonts w:ascii="Arial" w:hAnsi="Arial" w:cs="Arial"/>
          <w:i/>
          <w:iCs/>
        </w:rPr>
        <w:t>(make sure each drop siphons into port before adding the next)</w:t>
      </w:r>
    </w:p>
    <w:p w14:paraId="20AFFA75" w14:textId="3BFE3D95" w:rsidR="00B417E8" w:rsidRDefault="00035694" w:rsidP="00B417E8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Gently replace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 cover</w:t>
      </w:r>
      <w:r w:rsidR="009001AD">
        <w:rPr>
          <w:rFonts w:ascii="Arial" w:hAnsi="Arial" w:cs="Arial"/>
        </w:rPr>
        <w:t xml:space="preserve">, making sure the bung enters the </w:t>
      </w:r>
      <w:proofErr w:type="spellStart"/>
      <w:r w:rsidR="009001AD">
        <w:rPr>
          <w:rFonts w:ascii="Arial" w:hAnsi="Arial" w:cs="Arial"/>
        </w:rPr>
        <w:t>SpotOn</w:t>
      </w:r>
      <w:proofErr w:type="spellEnd"/>
      <w:r w:rsidR="009001AD">
        <w:rPr>
          <w:rFonts w:ascii="Arial" w:hAnsi="Arial" w:cs="Arial"/>
        </w:rPr>
        <w:t xml:space="preserve"> port, close inlet port and close </w:t>
      </w:r>
      <w:proofErr w:type="spellStart"/>
      <w:r w:rsidR="009001AD">
        <w:rPr>
          <w:rFonts w:ascii="Arial" w:hAnsi="Arial" w:cs="Arial"/>
        </w:rPr>
        <w:t>MinION</w:t>
      </w:r>
      <w:proofErr w:type="spellEnd"/>
      <w:r w:rsidR="009001AD">
        <w:rPr>
          <w:rFonts w:ascii="Arial" w:hAnsi="Arial" w:cs="Arial"/>
        </w:rPr>
        <w:t xml:space="preserve"> lid</w:t>
      </w:r>
    </w:p>
    <w:p w14:paraId="238D5878" w14:textId="77777777" w:rsidR="00B417E8" w:rsidRDefault="00B417E8" w:rsidP="00B417E8">
      <w:pPr>
        <w:pStyle w:val="ListParagraph"/>
        <w:spacing w:before="240"/>
        <w:ind w:left="3600"/>
        <w:rPr>
          <w:rFonts w:ascii="Arial" w:hAnsi="Arial" w:cs="Arial"/>
        </w:rPr>
      </w:pPr>
    </w:p>
    <w:p w14:paraId="5342B945" w14:textId="0A0B1561" w:rsidR="008A4A0C" w:rsidRDefault="009001AD" w:rsidP="00B417E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 w:rsidRPr="00B417E8">
        <w:rPr>
          <w:rFonts w:ascii="Arial" w:hAnsi="Arial" w:cs="Arial"/>
        </w:rPr>
        <w:t>Sta</w:t>
      </w:r>
      <w:r w:rsidR="00442005" w:rsidRPr="00B417E8">
        <w:rPr>
          <w:rFonts w:ascii="Arial" w:hAnsi="Arial" w:cs="Arial"/>
        </w:rPr>
        <w:t>rt sequencing run</w:t>
      </w:r>
      <w:r w:rsidR="008672AA" w:rsidRPr="00B417E8">
        <w:rPr>
          <w:rFonts w:ascii="Arial" w:hAnsi="Arial" w:cs="Arial"/>
        </w:rPr>
        <w:t xml:space="preserve"> using </w:t>
      </w:r>
      <w:proofErr w:type="spellStart"/>
      <w:r w:rsidR="008672AA" w:rsidRPr="00B417E8">
        <w:rPr>
          <w:rFonts w:ascii="Arial" w:hAnsi="Arial" w:cs="Arial"/>
        </w:rPr>
        <w:t>MinKNOW</w:t>
      </w:r>
      <w:proofErr w:type="spellEnd"/>
    </w:p>
    <w:p w14:paraId="71A639CA" w14:textId="77777777" w:rsidR="00E2193E" w:rsidRDefault="003F2446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Plug </w:t>
      </w:r>
      <w:proofErr w:type="spellStart"/>
      <w:r>
        <w:rPr>
          <w:rFonts w:ascii="Arial" w:hAnsi="Arial" w:cs="Arial"/>
        </w:rPr>
        <w:t>MinION</w:t>
      </w:r>
      <w:proofErr w:type="spellEnd"/>
      <w:r>
        <w:rPr>
          <w:rFonts w:ascii="Arial" w:hAnsi="Arial" w:cs="Arial"/>
        </w:rPr>
        <w:t xml:space="preserve"> into computer and wait for </w:t>
      </w:r>
      <w:proofErr w:type="spellStart"/>
      <w:r>
        <w:rPr>
          <w:rFonts w:ascii="Arial" w:hAnsi="Arial" w:cs="Arial"/>
        </w:rPr>
        <w:t>MinION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flowcell</w:t>
      </w:r>
      <w:proofErr w:type="spellEnd"/>
      <w:r>
        <w:rPr>
          <w:rFonts w:ascii="Arial" w:hAnsi="Arial" w:cs="Arial"/>
        </w:rPr>
        <w:t xml:space="preserve"> to be detected</w:t>
      </w:r>
    </w:p>
    <w:p w14:paraId="265D923D" w14:textId="1103E4EF" w:rsidR="004B72AA" w:rsidRDefault="00E2193E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E2193E">
        <w:rPr>
          <w:rFonts w:ascii="Arial" w:hAnsi="Arial" w:cs="Arial"/>
        </w:rPr>
        <w:t>Choose flow cell 'FLO-MIN106' from the drop-down menu.</w:t>
      </w:r>
    </w:p>
    <w:p w14:paraId="5D726F14" w14:textId="4856B897" w:rsidR="00E2193E" w:rsidRDefault="000E20F7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0E20F7">
        <w:rPr>
          <w:rFonts w:ascii="Arial" w:hAnsi="Arial" w:cs="Arial"/>
        </w:rPr>
        <w:t xml:space="preserve">Then select the </w:t>
      </w:r>
      <w:proofErr w:type="spellStart"/>
      <w:r w:rsidRPr="000E20F7">
        <w:rPr>
          <w:rFonts w:ascii="Arial" w:hAnsi="Arial" w:cs="Arial"/>
        </w:rPr>
        <w:t>flowcell</w:t>
      </w:r>
      <w:proofErr w:type="spellEnd"/>
      <w:r w:rsidRPr="000E20F7">
        <w:rPr>
          <w:rFonts w:ascii="Arial" w:hAnsi="Arial" w:cs="Arial"/>
        </w:rPr>
        <w:t xml:space="preserve"> so a tick appears.</w:t>
      </w:r>
    </w:p>
    <w:p w14:paraId="41F44A14" w14:textId="7C4C9357" w:rsidR="000E20F7" w:rsidRDefault="00F718FE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Click the 'New Experiment' button in the bottom left of the screen</w:t>
      </w:r>
    </w:p>
    <w:p w14:paraId="6A815B53" w14:textId="77777777" w:rsidR="00F718FE" w:rsidRPr="00F718FE" w:rsidRDefault="00F718FE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On the New experiment popup screen, select the running parameters for your experiment from the individual tabs:</w:t>
      </w:r>
    </w:p>
    <w:p w14:paraId="7F996A4C" w14:textId="77777777" w:rsidR="00F718FE" w:rsidRPr="00F718FE" w:rsidRDefault="00F718FE" w:rsidP="00F718FE">
      <w:pPr>
        <w:pStyle w:val="ListParagraph"/>
        <w:spacing w:before="240"/>
        <w:ind w:left="3240"/>
        <w:rPr>
          <w:rFonts w:ascii="Arial" w:hAnsi="Arial" w:cs="Arial"/>
        </w:rPr>
      </w:pPr>
    </w:p>
    <w:p w14:paraId="18FA7F20" w14:textId="53068484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Experiment: Name the run in the experiment field, leave the sample field blank.</w:t>
      </w:r>
    </w:p>
    <w:p w14:paraId="577CE831" w14:textId="705B6144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Kit: Selection: Select LSK109 as there is no option for native barcoding (NBD104).</w:t>
      </w:r>
    </w:p>
    <w:p w14:paraId="746B5419" w14:textId="2CA1DB8C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Run Options: Set the run length to 6 hours (you can stop the run once sufficient data has been collected as determined using RAMPART).</w:t>
      </w:r>
    </w:p>
    <w:p w14:paraId="3AE3F3A3" w14:textId="42C4CF0D" w:rsidR="006B3525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 xml:space="preserve">: Leave </w:t>
      </w: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 xml:space="preserve"> turned</w:t>
      </w:r>
      <w:ins w:id="26" w:author="AJ" w:date="2020-08-18T10:16:00Z">
        <w:r w:rsidR="00DB75C1">
          <w:rPr>
            <w:rFonts w:ascii="Arial" w:hAnsi="Arial" w:cs="Arial"/>
          </w:rPr>
          <w:t xml:space="preserve"> on/off?</w:t>
        </w:r>
      </w:ins>
      <w:r w:rsidRPr="00F718FE">
        <w:rPr>
          <w:rFonts w:ascii="Arial" w:hAnsi="Arial" w:cs="Arial"/>
        </w:rPr>
        <w:t xml:space="preserve"> but select 'fast </w:t>
      </w: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>'.</w:t>
      </w:r>
    </w:p>
    <w:p w14:paraId="1416D554" w14:textId="6CD112D1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 xml:space="preserve">Output: The number of files that </w:t>
      </w:r>
      <w:proofErr w:type="spellStart"/>
      <w:r w:rsidRPr="00F718FE">
        <w:rPr>
          <w:rFonts w:ascii="Arial" w:hAnsi="Arial" w:cs="Arial"/>
        </w:rPr>
        <w:t>MinKNOW</w:t>
      </w:r>
      <w:proofErr w:type="spellEnd"/>
      <w:r w:rsidRPr="00F718FE">
        <w:rPr>
          <w:rFonts w:ascii="Arial" w:hAnsi="Arial" w:cs="Arial"/>
        </w:rPr>
        <w:t xml:space="preserve"> will write to a single folder. By default this is set to 4000 but can be reduced to make RAMPART update more frequently.</w:t>
      </w:r>
    </w:p>
    <w:p w14:paraId="20BD59BB" w14:textId="494E2A5D" w:rsidR="00F718FE" w:rsidRDefault="00F718FE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Click 'Start run'</w:t>
      </w:r>
    </w:p>
    <w:p w14:paraId="56BC0721" w14:textId="41E7B538" w:rsidR="00E976A7" w:rsidRPr="00E2193E" w:rsidRDefault="00E976A7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Monitor the </w:t>
      </w:r>
      <w:proofErr w:type="spellStart"/>
      <w:r>
        <w:rPr>
          <w:rFonts w:ascii="Arial" w:hAnsi="Arial" w:cs="Arial"/>
        </w:rPr>
        <w:t>progess</w:t>
      </w:r>
      <w:proofErr w:type="spellEnd"/>
      <w:r>
        <w:rPr>
          <w:rFonts w:ascii="Arial" w:hAnsi="Arial" w:cs="Arial"/>
        </w:rPr>
        <w:t xml:space="preserve"> of the run using the </w:t>
      </w:r>
      <w:proofErr w:type="spellStart"/>
      <w:r>
        <w:rPr>
          <w:rFonts w:ascii="Arial" w:hAnsi="Arial" w:cs="Arial"/>
        </w:rPr>
        <w:t>MinKNOW</w:t>
      </w:r>
      <w:proofErr w:type="spellEnd"/>
      <w:r>
        <w:rPr>
          <w:rFonts w:ascii="Arial" w:hAnsi="Arial" w:cs="Arial"/>
        </w:rPr>
        <w:t xml:space="preserve"> interface</w:t>
      </w:r>
    </w:p>
    <w:p w14:paraId="08E51852" w14:textId="17B541E1" w:rsidR="006860BB" w:rsidRPr="009F56B9" w:rsidRDefault="006860BB" w:rsidP="0088203F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723B9DCB" w14:textId="03536471" w:rsidR="00C4705F" w:rsidRPr="00F93FBA" w:rsidRDefault="00C4705F" w:rsidP="00F93FBA">
      <w:pPr>
        <w:spacing w:before="240"/>
        <w:ind w:left="2160"/>
        <w:rPr>
          <w:rFonts w:ascii="Arial" w:hAnsi="Arial" w:cs="Arial"/>
          <w:b/>
          <w:bCs/>
        </w:rPr>
      </w:pPr>
    </w:p>
    <w:p w14:paraId="3A1F20B5" w14:textId="77777777" w:rsidR="00FA1BD3" w:rsidRPr="00223D4F" w:rsidRDefault="00FA1BD3" w:rsidP="00FA1BD3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DBDBD1B" w14:textId="34708BED" w:rsidR="00E71C8B" w:rsidRPr="00E71C8B" w:rsidRDefault="00E71C8B" w:rsidP="00E71C8B">
      <w:pPr>
        <w:spacing w:before="240"/>
        <w:rPr>
          <w:rFonts w:ascii="Arial" w:hAnsi="Arial" w:cs="Arial"/>
          <w:b/>
          <w:bCs/>
        </w:rPr>
      </w:pPr>
    </w:p>
    <w:p w14:paraId="3E906371" w14:textId="74233D16" w:rsidR="005E0117" w:rsidRDefault="005E0117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06EB5B93" w14:textId="0E24BD25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3278E466" w14:textId="62DEDA1F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1A62B287" w14:textId="5767A1A9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3DB1A836" w14:textId="638EF4F5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7E5856EF" w14:textId="1E0BF94D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4C67B6CB" w14:textId="41DC6FF3" w:rsidR="00F36D04" w:rsidRPr="005E0117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sectPr w:rsidR="00F36D04" w:rsidRPr="005E0117" w:rsidSect="00A0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J" w:date="2020-08-05T13:01:00Z" w:initials="A">
    <w:p w14:paraId="49E40F39" w14:textId="0DCD225F" w:rsidR="003A48C1" w:rsidRDefault="003A48C1">
      <w:pPr>
        <w:pStyle w:val="CommentText"/>
      </w:pPr>
      <w:r>
        <w:rPr>
          <w:rStyle w:val="CommentReference"/>
        </w:rPr>
        <w:annotationRef/>
      </w:r>
      <w:r>
        <w:t>Why does this protocol have you add a specific volume of RNA instead of a specific concentration? Does the user control for RNA concentration at any point before this?</w:t>
      </w:r>
    </w:p>
  </w:comment>
  <w:comment w:id="1" w:author="Sam Diaz-Munoz" w:date="2020-08-27T14:41:00Z" w:initials="SD">
    <w:p w14:paraId="0A4F6E25" w14:textId="12BD45DF" w:rsidR="003A48C1" w:rsidRDefault="003A48C1">
      <w:pPr>
        <w:pStyle w:val="CommentText"/>
      </w:pPr>
      <w:r>
        <w:rPr>
          <w:rStyle w:val="CommentReference"/>
        </w:rPr>
        <w:annotationRef/>
      </w:r>
      <w:r>
        <w:t>The control point for this is the Ct score of the RT-qPCR of the sample. We will have this information. For environmental samples, likely all will be treated as low-input with regard to the original protocol:</w:t>
      </w:r>
      <w:r>
        <w:br/>
      </w:r>
      <w:r>
        <w:br/>
        <w:t>“Viral RNA input from a clinical sample should be between Ct 18-35. If Ct is between 12-15, then dilute the sample 100-fold in water, if between 15-18 then dilute 10-fold in water. This will reduce the likelihood of PCR-inhibition.”</w:t>
      </w:r>
    </w:p>
    <w:p w14:paraId="756CA378" w14:textId="4B6F9491" w:rsidR="003A48C1" w:rsidRDefault="003A48C1">
      <w:pPr>
        <w:pStyle w:val="CommentText"/>
      </w:pPr>
      <w:r w:rsidRPr="00EA139C">
        <w:t>https://www.protocols.io/view/ncov-2019-sequencing-protocol-v2-bdp7i5rn</w:t>
      </w:r>
    </w:p>
    <w:p w14:paraId="47276142" w14:textId="24413A77" w:rsidR="003A48C1" w:rsidRDefault="003A48C1">
      <w:pPr>
        <w:pStyle w:val="CommentText"/>
      </w:pPr>
    </w:p>
  </w:comment>
  <w:comment w:id="2" w:author="AJ" w:date="2020-08-18T10:32:00Z" w:initials="A">
    <w:p w14:paraId="4827CD8A" w14:textId="6FF7201D" w:rsidR="003A48C1" w:rsidRDefault="003A48C1">
      <w:pPr>
        <w:pStyle w:val="CommentText"/>
      </w:pPr>
      <w:r>
        <w:rPr>
          <w:rStyle w:val="CommentReference"/>
        </w:rPr>
        <w:annotationRef/>
      </w:r>
      <w:r>
        <w:t>Is there normally RNA left over? If so, what do we do with the extra RNA?</w:t>
      </w:r>
    </w:p>
  </w:comment>
  <w:comment w:id="3" w:author="Sam Diaz-Munoz" w:date="2020-08-27T15:08:00Z" w:initials="SD">
    <w:p w14:paraId="39651D99" w14:textId="0ACDCC82" w:rsidR="003A48C1" w:rsidRDefault="003A48C1">
      <w:pPr>
        <w:pStyle w:val="CommentText"/>
      </w:pPr>
      <w:r>
        <w:rPr>
          <w:rStyle w:val="CommentReference"/>
        </w:rPr>
        <w:annotationRef/>
      </w:r>
      <w:r>
        <w:t>Last time we got 9-11uL of RNA and I ran it all. Turns out the protocol produces a lot of cDNA (relative to what’s needed in the next step, so we could probably scale down.</w:t>
      </w:r>
    </w:p>
    <w:p w14:paraId="1FFA5657" w14:textId="77777777" w:rsidR="003A48C1" w:rsidRDefault="003A48C1">
      <w:pPr>
        <w:pStyle w:val="CommentText"/>
      </w:pPr>
    </w:p>
    <w:p w14:paraId="32071C82" w14:textId="772D4D45" w:rsidR="003A48C1" w:rsidRDefault="003A48C1">
      <w:pPr>
        <w:pStyle w:val="CommentText"/>
      </w:pPr>
    </w:p>
  </w:comment>
  <w:comment w:id="4" w:author="AJ" w:date="2020-08-18T10:25:00Z" w:initials="A">
    <w:p w14:paraId="3F833407" w14:textId="214D6137" w:rsidR="003A48C1" w:rsidRDefault="003A48C1">
      <w:pPr>
        <w:pStyle w:val="CommentText"/>
      </w:pPr>
      <w:r>
        <w:rPr>
          <w:rStyle w:val="CommentReference"/>
        </w:rPr>
        <w:annotationRef/>
      </w:r>
      <w:r>
        <w:t>If you have one of those insulated tube racks that maintains -20C this step could be performed at the same time as making the 1</w:t>
      </w:r>
      <w:r w:rsidRPr="00EF76DE">
        <w:rPr>
          <w:vertAlign w:val="superscript"/>
        </w:rPr>
        <w:t>st</w:t>
      </w:r>
      <w:r>
        <w:t xml:space="preserve"> master mix with </w:t>
      </w:r>
      <w:proofErr w:type="spellStart"/>
      <w:r>
        <w:t>dNTPS</w:t>
      </w:r>
      <w:proofErr w:type="spellEnd"/>
      <w:r>
        <w:t xml:space="preserve"> &amp; primers- less back &amp; forth between rooms?</w:t>
      </w:r>
    </w:p>
  </w:comment>
  <w:comment w:id="5" w:author="Sam Diaz-Munoz" w:date="2020-08-27T15:16:00Z" w:initials="SD">
    <w:p w14:paraId="142B4CF5" w14:textId="2D0B6DFF" w:rsidR="003A48C1" w:rsidRDefault="003A48C1">
      <w:pPr>
        <w:pStyle w:val="CommentText"/>
      </w:pPr>
      <w:r>
        <w:rPr>
          <w:rStyle w:val="CommentReference"/>
        </w:rPr>
        <w:annotationRef/>
      </w:r>
      <w:r>
        <w:t>Yep, we have the racks. I wasn’t very efficient when doing this the first time. There’s a lot of room for improvement.</w:t>
      </w:r>
    </w:p>
  </w:comment>
  <w:comment w:id="6" w:author="AJ" w:date="2020-08-18T10:28:00Z" w:initials="A">
    <w:p w14:paraId="30972BFC" w14:textId="550BC158" w:rsidR="003A48C1" w:rsidRDefault="003A48C1">
      <w:pPr>
        <w:pStyle w:val="CommentText"/>
      </w:pPr>
      <w:r>
        <w:rPr>
          <w:rStyle w:val="CommentReference"/>
        </w:rPr>
        <w:annotationRef/>
      </w:r>
      <w:r>
        <w:t>Is there a reason for doing the denaturation step in a PCR machine in the flu room, then doing the cDNA synthesis step in a machine in the main lab?</w:t>
      </w:r>
    </w:p>
  </w:comment>
  <w:comment w:id="7" w:author="Sam Diaz-Munoz" w:date="2020-08-27T15:17:00Z" w:initials="SD">
    <w:p w14:paraId="2A87A20F" w14:textId="3C6E72A1" w:rsidR="003A48C1" w:rsidRDefault="003A48C1">
      <w:pPr>
        <w:pStyle w:val="CommentText"/>
      </w:pPr>
      <w:r>
        <w:rPr>
          <w:rStyle w:val="CommentReference"/>
        </w:rPr>
        <w:annotationRef/>
      </w:r>
      <w:r>
        <w:t>I think I actually ended up doing all the cDNA synthesis in the flu room (need to check notes). It was originally written this way because we didn’t have a PCR machine in the flu room (I moved one in). Our BUA asks us to treat SARS-CoV-2 RNA as infectious.</w:t>
      </w:r>
    </w:p>
  </w:comment>
  <w:comment w:id="8" w:author="Sam Diaz-Munoz" w:date="2020-08-04T16:53:00Z" w:initials="SD">
    <w:p w14:paraId="3FE7E07C" w14:textId="097E2041" w:rsidR="003A48C1" w:rsidRDefault="003A48C1">
      <w:pPr>
        <w:pStyle w:val="CommentText"/>
      </w:pPr>
      <w:r>
        <w:rPr>
          <w:rStyle w:val="CommentReference"/>
        </w:rPr>
        <w:annotationRef/>
      </w:r>
      <w:r>
        <w:t xml:space="preserve">We have aliquots </w:t>
      </w:r>
      <w:proofErr w:type="gramStart"/>
      <w:r>
        <w:t>now..</w:t>
      </w:r>
      <w:proofErr w:type="gramEnd"/>
    </w:p>
  </w:comment>
  <w:comment w:id="9" w:author="AJ" w:date="2020-08-18T09:54:00Z" w:initials="A">
    <w:p w14:paraId="30D23FFD" w14:textId="4EA6AB9E" w:rsidR="003A48C1" w:rsidRDefault="003A48C1">
      <w:pPr>
        <w:pStyle w:val="CommentText"/>
      </w:pPr>
      <w:r>
        <w:rPr>
          <w:rStyle w:val="CommentReference"/>
        </w:rPr>
        <w:annotationRef/>
      </w:r>
      <w:r>
        <w:t>Do you include specific positive, negative controls?</w:t>
      </w:r>
    </w:p>
  </w:comment>
  <w:comment w:id="10" w:author="Sam Diaz-Munoz" w:date="2020-08-27T15:19:00Z" w:initials="SD">
    <w:p w14:paraId="74305710" w14:textId="38EB434A" w:rsidR="003A48C1" w:rsidRDefault="003A48C1">
      <w:pPr>
        <w:pStyle w:val="CommentText"/>
      </w:pPr>
      <w:r>
        <w:rPr>
          <w:rStyle w:val="CommentReference"/>
        </w:rPr>
        <w:annotationRef/>
      </w:r>
      <w:r>
        <w:t xml:space="preserve">Definitely yes on the negative. We were supposed to run a positive and an extraction negative, but they were not on the plate, although they were listed on plate map. </w:t>
      </w:r>
      <w:r>
        <w:br/>
      </w:r>
      <w:r>
        <w:br/>
        <w:t>We’ll make sure to include for next time. We have a plasmid positive control that we could use as well, but it’s not the whole genome.</w:t>
      </w:r>
    </w:p>
  </w:comment>
  <w:comment w:id="11" w:author="AJ" w:date="2020-08-18T09:53:00Z" w:initials="A">
    <w:p w14:paraId="0B3729F4" w14:textId="6B3E6E96" w:rsidR="003A48C1" w:rsidRDefault="003A48C1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proofErr w:type="gramStart"/>
      <w:r>
        <w:t>is</w:t>
      </w:r>
      <w:proofErr w:type="gramEnd"/>
      <w:r>
        <w:t xml:space="preserve"> Ct value data that each RNA sample will have at the beginning that determines the volume of RNA loaded into the cDNA synthesis step?</w:t>
      </w:r>
    </w:p>
  </w:comment>
  <w:comment w:id="12" w:author="Sam Diaz-Munoz" w:date="2020-08-27T15:20:00Z" w:initials="SD">
    <w:p w14:paraId="111BD8D3" w14:textId="3570F021" w:rsidR="003A48C1" w:rsidRDefault="003A48C1">
      <w:pPr>
        <w:pStyle w:val="CommentText"/>
      </w:pPr>
      <w:r>
        <w:rPr>
          <w:rStyle w:val="CommentReference"/>
        </w:rPr>
        <w:annotationRef/>
      </w:r>
      <w:r>
        <w:t>Yes, but didn’t determine for us because all were low.</w:t>
      </w:r>
    </w:p>
  </w:comment>
  <w:comment w:id="14" w:author="AJ" w:date="2020-08-18T10:01:00Z" w:initials="A">
    <w:p w14:paraId="769C0DAF" w14:textId="6E1BCAFF" w:rsidR="003A48C1" w:rsidRDefault="003A48C1">
      <w:pPr>
        <w:pStyle w:val="CommentText"/>
      </w:pPr>
      <w:r>
        <w:rPr>
          <w:rStyle w:val="CommentReference"/>
        </w:rPr>
        <w:annotationRef/>
      </w:r>
      <w:r>
        <w:t xml:space="preserve">I like the </w:t>
      </w:r>
      <w:proofErr w:type="spellStart"/>
      <w:r>
        <w:t>Zymo</w:t>
      </w:r>
      <w:proofErr w:type="spellEnd"/>
      <w:r>
        <w:t xml:space="preserve"> kit a lot, has always worked really well for me.</w:t>
      </w:r>
    </w:p>
  </w:comment>
  <w:comment w:id="15" w:author="Sam Diaz-Munoz" w:date="2020-08-27T15:22:00Z" w:initials="SD">
    <w:p w14:paraId="3481446D" w14:textId="1B6864E4" w:rsidR="003A48C1" w:rsidRDefault="003A48C1">
      <w:pPr>
        <w:pStyle w:val="CommentText"/>
      </w:pPr>
      <w:r>
        <w:rPr>
          <w:rStyle w:val="CommentReference"/>
        </w:rPr>
        <w:annotationRef/>
      </w:r>
      <w:r>
        <w:t>That’s great to hear. I thought I was alone in thinking that it’s like magic.</w:t>
      </w:r>
    </w:p>
  </w:comment>
  <w:comment w:id="13" w:author="Sam Diaz-Munoz" w:date="2020-08-18T09:56:00Z" w:initials="SD">
    <w:p w14:paraId="6B12A3C4" w14:textId="77777777" w:rsidR="003A48C1" w:rsidRDefault="003A48C1">
      <w:pPr>
        <w:pStyle w:val="CommentText"/>
      </w:pPr>
      <w:r>
        <w:rPr>
          <w:rStyle w:val="CommentReference"/>
        </w:rPr>
        <w:annotationRef/>
      </w:r>
      <w:r>
        <w:t xml:space="preserve">For environmental samples, we will instead be concentrating PCR amplicons with the </w:t>
      </w:r>
      <w:proofErr w:type="spellStart"/>
      <w:r>
        <w:t>Zymo</w:t>
      </w:r>
      <w:proofErr w:type="spellEnd"/>
      <w:r>
        <w:t xml:space="preserve"> DNA clean and concentrate kit (update with Sam notes) </w:t>
      </w:r>
    </w:p>
    <w:p w14:paraId="45217390" w14:textId="77777777" w:rsidR="003A48C1" w:rsidRDefault="003A48C1">
      <w:pPr>
        <w:pStyle w:val="CommentText"/>
      </w:pPr>
    </w:p>
    <w:p w14:paraId="46A80759" w14:textId="6022B726" w:rsidR="003A48C1" w:rsidRDefault="003A48C1">
      <w:pPr>
        <w:pStyle w:val="CommentText"/>
      </w:pPr>
    </w:p>
  </w:comment>
  <w:comment w:id="16" w:author="AJ" w:date="2020-08-18T10:37:00Z" w:initials="A">
    <w:p w14:paraId="09451015" w14:textId="49E2394A" w:rsidR="003A48C1" w:rsidRDefault="003A48C1">
      <w:pPr>
        <w:pStyle w:val="CommentText"/>
      </w:pPr>
      <w:r>
        <w:rPr>
          <w:rStyle w:val="CommentReference"/>
        </w:rPr>
        <w:annotationRef/>
      </w:r>
      <w:r>
        <w:t>Do you run a sample of any of the products on a gel before going to barcoding? I’m wondering about a step that ensures you have amplified (only) the desired products. Are there so many samples that this would be inefficient?</w:t>
      </w:r>
    </w:p>
  </w:comment>
  <w:comment w:id="17" w:author="Sam Diaz-Munoz" w:date="2020-08-27T15:22:00Z" w:initials="SD">
    <w:p w14:paraId="06BC9A43" w14:textId="5A3C07F5" w:rsidR="003A48C1" w:rsidRDefault="003A48C1">
      <w:pPr>
        <w:pStyle w:val="CommentText"/>
      </w:pPr>
      <w:r>
        <w:rPr>
          <w:rStyle w:val="CommentReference"/>
        </w:rPr>
        <w:annotationRef/>
      </w:r>
      <w:r>
        <w:t>Yeah, we</w:t>
      </w:r>
      <w:r w:rsidR="001174C7">
        <w:t xml:space="preserve"> didn’t. Mainly to save time. The </w:t>
      </w:r>
      <w:proofErr w:type="gramStart"/>
      <w:r w:rsidR="001174C7">
        <w:t>read  length</w:t>
      </w:r>
      <w:proofErr w:type="gramEnd"/>
      <w:r w:rsidR="001174C7">
        <w:t xml:space="preserve"> data from the runs showed we were pretty much right on the money.</w:t>
      </w:r>
    </w:p>
  </w:comment>
  <w:comment w:id="18" w:author="AJ" w:date="2020-08-18T10:11:00Z" w:initials="A">
    <w:p w14:paraId="5BC184CC" w14:textId="7FF5B2DC" w:rsidR="003A48C1" w:rsidRDefault="003A48C1">
      <w:pPr>
        <w:pStyle w:val="CommentText"/>
      </w:pPr>
      <w:r>
        <w:rPr>
          <w:rStyle w:val="CommentReference"/>
        </w:rPr>
        <w:annotationRef/>
      </w:r>
      <w:r>
        <w:t>What do the SPRI beads do?</w:t>
      </w:r>
    </w:p>
  </w:comment>
  <w:comment w:id="19" w:author="Sam Diaz-Munoz" w:date="2020-08-27T15:25:00Z" w:initials="SD">
    <w:p w14:paraId="4C0A2416" w14:textId="2F6E0000" w:rsidR="001174C7" w:rsidRDefault="001174C7">
      <w:pPr>
        <w:pStyle w:val="CommentText"/>
      </w:pPr>
      <w:r>
        <w:rPr>
          <w:rStyle w:val="CommentReference"/>
        </w:rPr>
        <w:annotationRef/>
      </w:r>
      <w:r>
        <w:t xml:space="preserve">These are </w:t>
      </w:r>
      <w:proofErr w:type="spellStart"/>
      <w:r>
        <w:t>AMPure</w:t>
      </w:r>
      <w:proofErr w:type="spellEnd"/>
      <w:r>
        <w:t xml:space="preserve"> beads if you’re familiar with those. They are used to clean DNA. They bind DNA so you can wash and then you can elute it off.</w:t>
      </w:r>
    </w:p>
  </w:comment>
  <w:comment w:id="22" w:author="AJ" w:date="2020-08-18T10:09:00Z" w:initials="A">
    <w:p w14:paraId="18B14311" w14:textId="4E382A74" w:rsidR="003A48C1" w:rsidRDefault="003A48C1">
      <w:pPr>
        <w:pStyle w:val="CommentText"/>
      </w:pPr>
      <w:r>
        <w:rPr>
          <w:rStyle w:val="CommentReference"/>
        </w:rPr>
        <w:annotationRef/>
      </w:r>
      <w:r>
        <w:t>Is it correct to add this step?</w:t>
      </w:r>
    </w:p>
  </w:comment>
  <w:comment w:id="23" w:author="Sam Diaz-Munoz" w:date="2020-08-27T15:27:00Z" w:initials="SD">
    <w:p w14:paraId="2A02CF93" w14:textId="4C9D0191" w:rsidR="001174C7" w:rsidRDefault="001174C7">
      <w:pPr>
        <w:pStyle w:val="CommentText"/>
      </w:pPr>
      <w:r>
        <w:rPr>
          <w:rStyle w:val="CommentReference"/>
        </w:rPr>
        <w:annotationRef/>
      </w:r>
      <w:r>
        <w:t xml:space="preserve"> We’ll double check this part. </w:t>
      </w:r>
      <w:r>
        <w:t xml:space="preserve">There were a couple of parts in the original protocol where steps were </w:t>
      </w:r>
      <w:r w:rsidR="00F22C3B">
        <w:t xml:space="preserve">skipped or </w:t>
      </w:r>
      <w:r w:rsidR="00F22C3B">
        <w:t>implied.</w:t>
      </w:r>
      <w:bookmarkStart w:id="25" w:name="_GoBack"/>
      <w:bookmarkEnd w:id="2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E40F39" w15:done="0"/>
  <w15:commentEx w15:paraId="47276142" w15:paraIdParent="49E40F39" w15:done="0"/>
  <w15:commentEx w15:paraId="4827CD8A" w15:done="0"/>
  <w15:commentEx w15:paraId="32071C82" w15:paraIdParent="4827CD8A" w15:done="0"/>
  <w15:commentEx w15:paraId="3F833407" w15:done="0"/>
  <w15:commentEx w15:paraId="142B4CF5" w15:paraIdParent="3F833407" w15:done="0"/>
  <w15:commentEx w15:paraId="30972BFC" w15:done="0"/>
  <w15:commentEx w15:paraId="2A87A20F" w15:paraIdParent="30972BFC" w15:done="0"/>
  <w15:commentEx w15:paraId="3FE7E07C" w15:done="0"/>
  <w15:commentEx w15:paraId="30D23FFD" w15:done="0"/>
  <w15:commentEx w15:paraId="74305710" w15:paraIdParent="30D23FFD" w15:done="0"/>
  <w15:commentEx w15:paraId="0B3729F4" w15:done="0"/>
  <w15:commentEx w15:paraId="111BD8D3" w15:paraIdParent="0B3729F4" w15:done="0"/>
  <w15:commentEx w15:paraId="769C0DAF" w15:done="0"/>
  <w15:commentEx w15:paraId="3481446D" w15:paraIdParent="769C0DAF" w15:done="0"/>
  <w15:commentEx w15:paraId="46A80759" w15:done="0"/>
  <w15:commentEx w15:paraId="09451015" w15:done="0"/>
  <w15:commentEx w15:paraId="06BC9A43" w15:paraIdParent="09451015" w15:done="0"/>
  <w15:commentEx w15:paraId="5BC184CC" w15:done="0"/>
  <w15:commentEx w15:paraId="4C0A2416" w15:paraIdParent="5BC184CC" w15:done="0"/>
  <w15:commentEx w15:paraId="18B14311" w15:done="0"/>
  <w15:commentEx w15:paraId="2A02CF93" w15:paraIdParent="18B143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24489" w16cex:dateUtc="2020-08-27T21:41:00Z"/>
  <w16cex:commentExtensible w16cex:durableId="22F24AE9" w16cex:dateUtc="2020-08-27T22:08:00Z"/>
  <w16cex:commentExtensible w16cex:durableId="22F24CB6" w16cex:dateUtc="2020-08-27T22:16:00Z"/>
  <w16cex:commentExtensible w16cex:durableId="22F24D17" w16cex:dateUtc="2020-08-27T22:17:00Z"/>
  <w16cex:commentExtensible w16cex:durableId="22D41119" w16cex:dateUtc="2020-08-04T23:53:00Z"/>
  <w16cex:commentExtensible w16cex:durableId="22F24D96" w16cex:dateUtc="2020-08-27T22:19:00Z"/>
  <w16cex:commentExtensible w16cex:durableId="22F24DA4" w16cex:dateUtc="2020-08-27T22:20:00Z"/>
  <w16cex:commentExtensible w16cex:durableId="22F24E22" w16cex:dateUtc="2020-08-27T22:22:00Z"/>
  <w16cex:commentExtensible w16cex:durableId="22D41169" w16cex:dateUtc="2020-08-04T23:55:00Z"/>
  <w16cex:commentExtensible w16cex:durableId="22F24E48" w16cex:dateUtc="2020-08-27T22:22:00Z"/>
  <w16cex:commentExtensible w16cex:durableId="22F24F02" w16cex:dateUtc="2020-08-27T22:25:00Z"/>
  <w16cex:commentExtensible w16cex:durableId="22F24F4C" w16cex:dateUtc="2020-08-27T2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E40F39" w16cid:durableId="22F2440E"/>
  <w16cid:commentId w16cid:paraId="47276142" w16cid:durableId="22F24489"/>
  <w16cid:commentId w16cid:paraId="4827CD8A" w16cid:durableId="22F2440F"/>
  <w16cid:commentId w16cid:paraId="32071C82" w16cid:durableId="22F24AE9"/>
  <w16cid:commentId w16cid:paraId="3F833407" w16cid:durableId="22F24410"/>
  <w16cid:commentId w16cid:paraId="142B4CF5" w16cid:durableId="22F24CB6"/>
  <w16cid:commentId w16cid:paraId="30972BFC" w16cid:durableId="22F24411"/>
  <w16cid:commentId w16cid:paraId="2A87A20F" w16cid:durableId="22F24D17"/>
  <w16cid:commentId w16cid:paraId="3FE7E07C" w16cid:durableId="22D41119"/>
  <w16cid:commentId w16cid:paraId="30D23FFD" w16cid:durableId="22F24413"/>
  <w16cid:commentId w16cid:paraId="74305710" w16cid:durableId="22F24D96"/>
  <w16cid:commentId w16cid:paraId="0B3729F4" w16cid:durableId="22F24414"/>
  <w16cid:commentId w16cid:paraId="111BD8D3" w16cid:durableId="22F24DA4"/>
  <w16cid:commentId w16cid:paraId="769C0DAF" w16cid:durableId="22F24415"/>
  <w16cid:commentId w16cid:paraId="3481446D" w16cid:durableId="22F24E22"/>
  <w16cid:commentId w16cid:paraId="46A80759" w16cid:durableId="22D41169"/>
  <w16cid:commentId w16cid:paraId="09451015" w16cid:durableId="22F24417"/>
  <w16cid:commentId w16cid:paraId="06BC9A43" w16cid:durableId="22F24E48"/>
  <w16cid:commentId w16cid:paraId="5BC184CC" w16cid:durableId="22F24418"/>
  <w16cid:commentId w16cid:paraId="4C0A2416" w16cid:durableId="22F24F02"/>
  <w16cid:commentId w16cid:paraId="18B14311" w16cid:durableId="22F24419"/>
  <w16cid:commentId w16cid:paraId="2A02CF93" w16cid:durableId="22F24F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E541A"/>
    <w:multiLevelType w:val="hybridMultilevel"/>
    <w:tmpl w:val="8BBC4436"/>
    <w:lvl w:ilvl="0" w:tplc="7FFA21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 Diaz-Munoz">
    <w15:presenceInfo w15:providerId="AD" w15:userId="S::samdiazmunoz@ucdavis.edu::0d3a013d-11de-423f-bb9c-be94e90ac9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0E"/>
    <w:rsid w:val="0000341B"/>
    <w:rsid w:val="000203AE"/>
    <w:rsid w:val="00030733"/>
    <w:rsid w:val="00032644"/>
    <w:rsid w:val="00035694"/>
    <w:rsid w:val="00037E41"/>
    <w:rsid w:val="00040AB7"/>
    <w:rsid w:val="00042DB7"/>
    <w:rsid w:val="00052E5F"/>
    <w:rsid w:val="000531E6"/>
    <w:rsid w:val="00055CDE"/>
    <w:rsid w:val="00061FB0"/>
    <w:rsid w:val="00066D2C"/>
    <w:rsid w:val="00067424"/>
    <w:rsid w:val="00084AF9"/>
    <w:rsid w:val="0009043C"/>
    <w:rsid w:val="00093847"/>
    <w:rsid w:val="000944EB"/>
    <w:rsid w:val="00094850"/>
    <w:rsid w:val="00096D53"/>
    <w:rsid w:val="00096DF1"/>
    <w:rsid w:val="00097D2C"/>
    <w:rsid w:val="000A26B4"/>
    <w:rsid w:val="000A55D2"/>
    <w:rsid w:val="000A5CB5"/>
    <w:rsid w:val="000B2608"/>
    <w:rsid w:val="000C09BA"/>
    <w:rsid w:val="000C7D7F"/>
    <w:rsid w:val="000D49C9"/>
    <w:rsid w:val="000E1412"/>
    <w:rsid w:val="000E16AF"/>
    <w:rsid w:val="000E20F7"/>
    <w:rsid w:val="000E258C"/>
    <w:rsid w:val="000E5EDA"/>
    <w:rsid w:val="000F0E09"/>
    <w:rsid w:val="000F3B8A"/>
    <w:rsid w:val="00105067"/>
    <w:rsid w:val="0010722B"/>
    <w:rsid w:val="001076DF"/>
    <w:rsid w:val="00113D12"/>
    <w:rsid w:val="00114669"/>
    <w:rsid w:val="001174C7"/>
    <w:rsid w:val="00133B98"/>
    <w:rsid w:val="00147782"/>
    <w:rsid w:val="0016589C"/>
    <w:rsid w:val="00166B45"/>
    <w:rsid w:val="00172996"/>
    <w:rsid w:val="00173942"/>
    <w:rsid w:val="00180117"/>
    <w:rsid w:val="001924BD"/>
    <w:rsid w:val="00192852"/>
    <w:rsid w:val="001A1CE7"/>
    <w:rsid w:val="001A3878"/>
    <w:rsid w:val="001B1BBF"/>
    <w:rsid w:val="001B43AA"/>
    <w:rsid w:val="001B5858"/>
    <w:rsid w:val="001D1752"/>
    <w:rsid w:val="001E1AF6"/>
    <w:rsid w:val="001F4D34"/>
    <w:rsid w:val="002014F1"/>
    <w:rsid w:val="00202AD0"/>
    <w:rsid w:val="00203640"/>
    <w:rsid w:val="002127A4"/>
    <w:rsid w:val="00212E23"/>
    <w:rsid w:val="00223D4F"/>
    <w:rsid w:val="00231542"/>
    <w:rsid w:val="0023788D"/>
    <w:rsid w:val="0024284E"/>
    <w:rsid w:val="002525E0"/>
    <w:rsid w:val="002558A9"/>
    <w:rsid w:val="00274F89"/>
    <w:rsid w:val="002763F1"/>
    <w:rsid w:val="002822A7"/>
    <w:rsid w:val="0029421D"/>
    <w:rsid w:val="00297E49"/>
    <w:rsid w:val="002B23DB"/>
    <w:rsid w:val="002B4A0E"/>
    <w:rsid w:val="002C5A62"/>
    <w:rsid w:val="002C768A"/>
    <w:rsid w:val="002D1F65"/>
    <w:rsid w:val="002E76E2"/>
    <w:rsid w:val="002F489A"/>
    <w:rsid w:val="002F528E"/>
    <w:rsid w:val="002F5341"/>
    <w:rsid w:val="00306288"/>
    <w:rsid w:val="0030746B"/>
    <w:rsid w:val="00314AFF"/>
    <w:rsid w:val="00324CA6"/>
    <w:rsid w:val="003255B1"/>
    <w:rsid w:val="00331CA7"/>
    <w:rsid w:val="0033267C"/>
    <w:rsid w:val="00334064"/>
    <w:rsid w:val="00344BA3"/>
    <w:rsid w:val="003532CD"/>
    <w:rsid w:val="00363090"/>
    <w:rsid w:val="00387084"/>
    <w:rsid w:val="0039545F"/>
    <w:rsid w:val="003A33EE"/>
    <w:rsid w:val="003A48C1"/>
    <w:rsid w:val="003A73B6"/>
    <w:rsid w:val="003D5DE7"/>
    <w:rsid w:val="003E42EE"/>
    <w:rsid w:val="003E7A5F"/>
    <w:rsid w:val="003F2446"/>
    <w:rsid w:val="003F2E84"/>
    <w:rsid w:val="003F56AD"/>
    <w:rsid w:val="00403875"/>
    <w:rsid w:val="00406BE6"/>
    <w:rsid w:val="00417ECA"/>
    <w:rsid w:val="00431B6C"/>
    <w:rsid w:val="0043295D"/>
    <w:rsid w:val="004333C5"/>
    <w:rsid w:val="00442005"/>
    <w:rsid w:val="00453525"/>
    <w:rsid w:val="00462B85"/>
    <w:rsid w:val="004636F4"/>
    <w:rsid w:val="00465B84"/>
    <w:rsid w:val="0046655B"/>
    <w:rsid w:val="004673BA"/>
    <w:rsid w:val="00474D0B"/>
    <w:rsid w:val="00486498"/>
    <w:rsid w:val="00490708"/>
    <w:rsid w:val="00493E18"/>
    <w:rsid w:val="004A1177"/>
    <w:rsid w:val="004A272B"/>
    <w:rsid w:val="004A51F5"/>
    <w:rsid w:val="004B0874"/>
    <w:rsid w:val="004B2B69"/>
    <w:rsid w:val="004B72AA"/>
    <w:rsid w:val="004C44A8"/>
    <w:rsid w:val="004D16F0"/>
    <w:rsid w:val="004D71F3"/>
    <w:rsid w:val="004E0B71"/>
    <w:rsid w:val="004E4985"/>
    <w:rsid w:val="004E509D"/>
    <w:rsid w:val="004F37A9"/>
    <w:rsid w:val="004F61F1"/>
    <w:rsid w:val="00505343"/>
    <w:rsid w:val="005174B8"/>
    <w:rsid w:val="00550AAA"/>
    <w:rsid w:val="00557448"/>
    <w:rsid w:val="00575F93"/>
    <w:rsid w:val="00583BA2"/>
    <w:rsid w:val="00597C50"/>
    <w:rsid w:val="005D19F6"/>
    <w:rsid w:val="005D68FF"/>
    <w:rsid w:val="005E0117"/>
    <w:rsid w:val="005E421D"/>
    <w:rsid w:val="005F0115"/>
    <w:rsid w:val="005F1DEC"/>
    <w:rsid w:val="005F29C1"/>
    <w:rsid w:val="00606707"/>
    <w:rsid w:val="0061717D"/>
    <w:rsid w:val="00620541"/>
    <w:rsid w:val="00637AB7"/>
    <w:rsid w:val="00653118"/>
    <w:rsid w:val="006543DD"/>
    <w:rsid w:val="00670AEA"/>
    <w:rsid w:val="00673F3F"/>
    <w:rsid w:val="006771B1"/>
    <w:rsid w:val="006860BB"/>
    <w:rsid w:val="00690E89"/>
    <w:rsid w:val="00694BF0"/>
    <w:rsid w:val="006A0158"/>
    <w:rsid w:val="006A099F"/>
    <w:rsid w:val="006B3525"/>
    <w:rsid w:val="006B6188"/>
    <w:rsid w:val="006B7339"/>
    <w:rsid w:val="006D502D"/>
    <w:rsid w:val="006E0D60"/>
    <w:rsid w:val="006F3F60"/>
    <w:rsid w:val="006F5F5E"/>
    <w:rsid w:val="00700E1A"/>
    <w:rsid w:val="00710CC0"/>
    <w:rsid w:val="00731833"/>
    <w:rsid w:val="00745E08"/>
    <w:rsid w:val="007508FA"/>
    <w:rsid w:val="00753443"/>
    <w:rsid w:val="00754895"/>
    <w:rsid w:val="00757F06"/>
    <w:rsid w:val="007614CE"/>
    <w:rsid w:val="00762CE1"/>
    <w:rsid w:val="007706FC"/>
    <w:rsid w:val="0077698E"/>
    <w:rsid w:val="00777C2B"/>
    <w:rsid w:val="00780F42"/>
    <w:rsid w:val="00792845"/>
    <w:rsid w:val="007929A4"/>
    <w:rsid w:val="007A0A3D"/>
    <w:rsid w:val="007A11A8"/>
    <w:rsid w:val="007B1C95"/>
    <w:rsid w:val="007C3429"/>
    <w:rsid w:val="007C4215"/>
    <w:rsid w:val="007C4773"/>
    <w:rsid w:val="007E42DB"/>
    <w:rsid w:val="007E535F"/>
    <w:rsid w:val="007F3596"/>
    <w:rsid w:val="007F4069"/>
    <w:rsid w:val="0080116F"/>
    <w:rsid w:val="00803C68"/>
    <w:rsid w:val="008055A1"/>
    <w:rsid w:val="00811B6F"/>
    <w:rsid w:val="00814FCC"/>
    <w:rsid w:val="008234B0"/>
    <w:rsid w:val="00832D10"/>
    <w:rsid w:val="0085309A"/>
    <w:rsid w:val="008624BA"/>
    <w:rsid w:val="00866472"/>
    <w:rsid w:val="008672AA"/>
    <w:rsid w:val="0088203F"/>
    <w:rsid w:val="00885554"/>
    <w:rsid w:val="00890753"/>
    <w:rsid w:val="008A0DF9"/>
    <w:rsid w:val="008A4A0C"/>
    <w:rsid w:val="008B433A"/>
    <w:rsid w:val="008B49A9"/>
    <w:rsid w:val="008D0B43"/>
    <w:rsid w:val="008D34FA"/>
    <w:rsid w:val="008E0B33"/>
    <w:rsid w:val="008E48B4"/>
    <w:rsid w:val="008F3DDD"/>
    <w:rsid w:val="009001AD"/>
    <w:rsid w:val="00900403"/>
    <w:rsid w:val="00911EA3"/>
    <w:rsid w:val="00924CCD"/>
    <w:rsid w:val="00930147"/>
    <w:rsid w:val="009330B7"/>
    <w:rsid w:val="009357C9"/>
    <w:rsid w:val="00942BA3"/>
    <w:rsid w:val="009454D6"/>
    <w:rsid w:val="00952D91"/>
    <w:rsid w:val="00955CAA"/>
    <w:rsid w:val="00962CBA"/>
    <w:rsid w:val="00964ED2"/>
    <w:rsid w:val="00980FEE"/>
    <w:rsid w:val="00982092"/>
    <w:rsid w:val="009930F4"/>
    <w:rsid w:val="00994EB1"/>
    <w:rsid w:val="009B1B5B"/>
    <w:rsid w:val="009B23D6"/>
    <w:rsid w:val="009B4100"/>
    <w:rsid w:val="009C0D10"/>
    <w:rsid w:val="009D3796"/>
    <w:rsid w:val="009D7548"/>
    <w:rsid w:val="009F56B9"/>
    <w:rsid w:val="009F5B5C"/>
    <w:rsid w:val="009F720E"/>
    <w:rsid w:val="00A0005E"/>
    <w:rsid w:val="00A03102"/>
    <w:rsid w:val="00A04460"/>
    <w:rsid w:val="00A04795"/>
    <w:rsid w:val="00A17E04"/>
    <w:rsid w:val="00A25A45"/>
    <w:rsid w:val="00A40CAC"/>
    <w:rsid w:val="00A419C0"/>
    <w:rsid w:val="00A64B58"/>
    <w:rsid w:val="00A67C1D"/>
    <w:rsid w:val="00A74F4A"/>
    <w:rsid w:val="00A75864"/>
    <w:rsid w:val="00A773EE"/>
    <w:rsid w:val="00A814E1"/>
    <w:rsid w:val="00A902F1"/>
    <w:rsid w:val="00A90F2B"/>
    <w:rsid w:val="00A94CC5"/>
    <w:rsid w:val="00AA1700"/>
    <w:rsid w:val="00AA5ACC"/>
    <w:rsid w:val="00AB0404"/>
    <w:rsid w:val="00AB4614"/>
    <w:rsid w:val="00AC02FE"/>
    <w:rsid w:val="00AC192C"/>
    <w:rsid w:val="00AC7B5B"/>
    <w:rsid w:val="00AE0D45"/>
    <w:rsid w:val="00AE1D8A"/>
    <w:rsid w:val="00AF0FCB"/>
    <w:rsid w:val="00B06975"/>
    <w:rsid w:val="00B12198"/>
    <w:rsid w:val="00B12FC0"/>
    <w:rsid w:val="00B15682"/>
    <w:rsid w:val="00B17F37"/>
    <w:rsid w:val="00B21D91"/>
    <w:rsid w:val="00B23C3B"/>
    <w:rsid w:val="00B255F9"/>
    <w:rsid w:val="00B27497"/>
    <w:rsid w:val="00B417E8"/>
    <w:rsid w:val="00B44619"/>
    <w:rsid w:val="00B452B8"/>
    <w:rsid w:val="00B601BE"/>
    <w:rsid w:val="00B6400C"/>
    <w:rsid w:val="00B66DE1"/>
    <w:rsid w:val="00BA1048"/>
    <w:rsid w:val="00BB3FE3"/>
    <w:rsid w:val="00BB50F8"/>
    <w:rsid w:val="00BC647C"/>
    <w:rsid w:val="00BD7516"/>
    <w:rsid w:val="00BE79E0"/>
    <w:rsid w:val="00BF4FA1"/>
    <w:rsid w:val="00C1049F"/>
    <w:rsid w:val="00C13C57"/>
    <w:rsid w:val="00C13D30"/>
    <w:rsid w:val="00C3478A"/>
    <w:rsid w:val="00C42696"/>
    <w:rsid w:val="00C4705F"/>
    <w:rsid w:val="00C54913"/>
    <w:rsid w:val="00C5596D"/>
    <w:rsid w:val="00C64171"/>
    <w:rsid w:val="00C66F73"/>
    <w:rsid w:val="00C74389"/>
    <w:rsid w:val="00C82AEA"/>
    <w:rsid w:val="00C90CF7"/>
    <w:rsid w:val="00C96ECF"/>
    <w:rsid w:val="00CA3E43"/>
    <w:rsid w:val="00CB3028"/>
    <w:rsid w:val="00CB6DA4"/>
    <w:rsid w:val="00CD1A9E"/>
    <w:rsid w:val="00CE02B9"/>
    <w:rsid w:val="00CE6CDD"/>
    <w:rsid w:val="00CF013A"/>
    <w:rsid w:val="00D03FD8"/>
    <w:rsid w:val="00D33528"/>
    <w:rsid w:val="00D55505"/>
    <w:rsid w:val="00D56A10"/>
    <w:rsid w:val="00D6126B"/>
    <w:rsid w:val="00D6145B"/>
    <w:rsid w:val="00D63B7E"/>
    <w:rsid w:val="00D7556E"/>
    <w:rsid w:val="00D9377A"/>
    <w:rsid w:val="00D96D3E"/>
    <w:rsid w:val="00D96D5D"/>
    <w:rsid w:val="00DA6281"/>
    <w:rsid w:val="00DA7E29"/>
    <w:rsid w:val="00DB1DC7"/>
    <w:rsid w:val="00DB75C1"/>
    <w:rsid w:val="00DD6204"/>
    <w:rsid w:val="00DE1962"/>
    <w:rsid w:val="00E07D3B"/>
    <w:rsid w:val="00E2193E"/>
    <w:rsid w:val="00E265B3"/>
    <w:rsid w:val="00E266A1"/>
    <w:rsid w:val="00E35EF6"/>
    <w:rsid w:val="00E4641B"/>
    <w:rsid w:val="00E51904"/>
    <w:rsid w:val="00E54012"/>
    <w:rsid w:val="00E71C8B"/>
    <w:rsid w:val="00E75799"/>
    <w:rsid w:val="00E82492"/>
    <w:rsid w:val="00E976A7"/>
    <w:rsid w:val="00EA139C"/>
    <w:rsid w:val="00EA4D39"/>
    <w:rsid w:val="00EA4F3A"/>
    <w:rsid w:val="00EB5759"/>
    <w:rsid w:val="00EB7985"/>
    <w:rsid w:val="00EC754E"/>
    <w:rsid w:val="00ED3E9A"/>
    <w:rsid w:val="00ED4ABF"/>
    <w:rsid w:val="00ED4AF9"/>
    <w:rsid w:val="00EE2717"/>
    <w:rsid w:val="00EE2F51"/>
    <w:rsid w:val="00EF08F7"/>
    <w:rsid w:val="00EF6034"/>
    <w:rsid w:val="00EF641D"/>
    <w:rsid w:val="00EF76DE"/>
    <w:rsid w:val="00F02B37"/>
    <w:rsid w:val="00F072A9"/>
    <w:rsid w:val="00F10315"/>
    <w:rsid w:val="00F10E38"/>
    <w:rsid w:val="00F14AAD"/>
    <w:rsid w:val="00F22C3B"/>
    <w:rsid w:val="00F31948"/>
    <w:rsid w:val="00F36D04"/>
    <w:rsid w:val="00F51E4F"/>
    <w:rsid w:val="00F521DA"/>
    <w:rsid w:val="00F64A2D"/>
    <w:rsid w:val="00F718FE"/>
    <w:rsid w:val="00F80C7A"/>
    <w:rsid w:val="00F834A0"/>
    <w:rsid w:val="00F851FE"/>
    <w:rsid w:val="00F92EB1"/>
    <w:rsid w:val="00F9392C"/>
    <w:rsid w:val="00F93FBA"/>
    <w:rsid w:val="00FA1BD3"/>
    <w:rsid w:val="00FA25B5"/>
    <w:rsid w:val="00FA5072"/>
    <w:rsid w:val="00FB1749"/>
    <w:rsid w:val="00FB7487"/>
    <w:rsid w:val="00FC16D7"/>
    <w:rsid w:val="00FC6F23"/>
    <w:rsid w:val="00FD03B5"/>
    <w:rsid w:val="00FD61B3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0120A"/>
  <w15:docId w15:val="{01DA48B3-EF50-E54D-8F62-8BDFD262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A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4A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4A0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5309A"/>
  </w:style>
  <w:style w:type="paragraph" w:styleId="ListParagraph">
    <w:name w:val="List Paragraph"/>
    <w:basedOn w:val="Normal"/>
    <w:uiPriority w:val="34"/>
    <w:qFormat/>
    <w:rsid w:val="0085309A"/>
    <w:pPr>
      <w:ind w:left="720"/>
      <w:contextualSpacing/>
    </w:pPr>
  </w:style>
  <w:style w:type="table" w:styleId="TableGrid">
    <w:name w:val="Table Grid"/>
    <w:basedOn w:val="TableNormal"/>
    <w:uiPriority w:val="39"/>
    <w:rsid w:val="00223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597C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597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97C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597C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B4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9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9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9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A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6D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github.com/artic-network/artic-ncov2019/tree/master/primer_schemes/nCoV-2019/V3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tocols.io/researchers/josh-quick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9CEC41-E39D-A44C-B36E-851234BE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Resurreccion Jose</dc:creator>
  <cp:keywords/>
  <dc:description/>
  <cp:lastModifiedBy>Sam Diaz-Munoz</cp:lastModifiedBy>
  <cp:revision>4</cp:revision>
  <dcterms:created xsi:type="dcterms:W3CDTF">2020-08-27T21:40:00Z</dcterms:created>
  <dcterms:modified xsi:type="dcterms:W3CDTF">2020-08-27T22:29:00Z</dcterms:modified>
</cp:coreProperties>
</file>